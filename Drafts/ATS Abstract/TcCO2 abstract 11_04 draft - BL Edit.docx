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2BECC59" w14:textId="31E3DBD3" w:rsidR="00A84761" w:rsidRPr="007F566A" w:rsidRDefault="00616959">
      <w:pPr>
        <w:rPr>
          <w:b/>
          <w:bCs/>
        </w:rPr>
      </w:pPr>
      <w:r w:rsidRPr="007F566A">
        <w:rPr>
          <w:b/>
          <w:bCs/>
        </w:rPr>
        <w:t xml:space="preserve">In Silico Estimation of the </w:t>
      </w:r>
      <w:r w:rsidR="007F566A">
        <w:rPr>
          <w:b/>
          <w:bCs/>
        </w:rPr>
        <w:t>Performance</w:t>
      </w:r>
      <w:r w:rsidRPr="007F566A">
        <w:rPr>
          <w:b/>
          <w:bCs/>
        </w:rPr>
        <w:t xml:space="preserve"> of Transcutaneous CO</w:t>
      </w:r>
      <w:r w:rsidRPr="007F566A">
        <w:rPr>
          <w:b/>
          <w:bCs/>
          <w:vertAlign w:val="subscript"/>
        </w:rPr>
        <w:t>2</w:t>
      </w:r>
      <w:r w:rsidRPr="007F566A">
        <w:rPr>
          <w:b/>
          <w:bCs/>
        </w:rPr>
        <w:t xml:space="preserve"> Sensors for Detecting Hypercapnia in </w:t>
      </w:r>
      <w:r w:rsidR="007F566A">
        <w:rPr>
          <w:b/>
          <w:bCs/>
        </w:rPr>
        <w:t xml:space="preserve">Newly Admitted </w:t>
      </w:r>
      <w:r w:rsidRPr="007F566A">
        <w:rPr>
          <w:b/>
          <w:bCs/>
        </w:rPr>
        <w:t xml:space="preserve">Inpatients  </w:t>
      </w:r>
    </w:p>
    <w:p w14:paraId="123BC81F" w14:textId="77777777" w:rsidR="00A6043D" w:rsidRDefault="00A6043D" w:rsidP="00616959"/>
    <w:p w14:paraId="641D8AD6" w14:textId="22BD5937" w:rsidR="00616959" w:rsidRDefault="00616959" w:rsidP="00616959">
      <w:commentRangeStart w:id="0"/>
      <w:commentRangeStart w:id="1"/>
      <w:r>
        <w:t>This work is supported by</w:t>
      </w:r>
      <w:del w:id="2" w:author="Brian Locke" w:date="2024-11-04T16:24:00Z" w16du:dateUtc="2024-11-04T23:24:00Z">
        <w:r w:rsidDel="00B30BFC">
          <w:delText xml:space="preserve"> a</w:delText>
        </w:r>
      </w:del>
      <w:r>
        <w:t xml:space="preserve"> grant</w:t>
      </w:r>
      <w:ins w:id="3" w:author="Brian Locke" w:date="2024-11-04T16:24:00Z" w16du:dateUtc="2024-11-04T23:24:00Z">
        <w:r w:rsidR="00B30BFC">
          <w:t>s</w:t>
        </w:r>
      </w:ins>
      <w:r>
        <w:t xml:space="preserve"> from the American Thoracic Society </w:t>
      </w:r>
      <w:ins w:id="4" w:author="Brian Locke" w:date="2024-11-04T16:25:00Z" w16du:dateUtc="2024-11-04T23:25:00Z">
        <w:r w:rsidR="00B30BFC">
          <w:t>(</w:t>
        </w:r>
      </w:ins>
      <w:r>
        <w:t>ASPIRE fellowship</w:t>
      </w:r>
      <w:ins w:id="5" w:author="Brian Locke" w:date="2024-11-04T16:26:00Z" w16du:dateUtc="2024-11-04T23:26:00Z">
        <w:r w:rsidR="00B30BFC">
          <w:t>)</w:t>
        </w:r>
      </w:ins>
      <w:ins w:id="6" w:author="Brian Locke" w:date="2024-11-04T16:24:00Z" w16du:dateUtc="2024-11-04T23:24:00Z">
        <w:r w:rsidR="00B30BFC">
          <w:t>, the Intermountain Fund,</w:t>
        </w:r>
      </w:ins>
      <w:r>
        <w:t xml:space="preserve"> and the N</w:t>
      </w:r>
      <w:ins w:id="7" w:author="Brian Locke" w:date="2024-11-04T16:24:00Z" w16du:dateUtc="2024-11-04T23:24:00Z">
        <w:r w:rsidR="00B30BFC">
          <w:t>ational Institutes of Health (</w:t>
        </w:r>
      </w:ins>
      <w:del w:id="8" w:author="Brian Locke" w:date="2024-11-04T16:24:00Z" w16du:dateUtc="2024-11-04T23:24:00Z">
        <w:r w:rsidDel="00B30BFC">
          <w:delText xml:space="preserve">IH </w:delText>
        </w:r>
      </w:del>
      <w:ins w:id="9" w:author="Brian Locke" w:date="2024-11-04T16:29:00Z">
        <w:r w:rsidR="00B30BFC" w:rsidRPr="00B30BFC">
          <w:t>Ruth L. Kirschstein National Research Service Award 5T32HL105321</w:t>
        </w:r>
      </w:ins>
      <w:ins w:id="10" w:author="Brian Locke" w:date="2024-11-04T16:29:00Z" w16du:dateUtc="2024-11-04T23:29:00Z">
        <w:r w:rsidR="00B30BFC">
          <w:t>)</w:t>
        </w:r>
      </w:ins>
      <w:del w:id="11" w:author="Brian Locke" w:date="2024-11-04T16:29:00Z" w16du:dateUtc="2024-11-04T23:29:00Z">
        <w:r w:rsidR="00A6043D" w:rsidDel="00B30BFC">
          <w:delText>T32</w:delText>
        </w:r>
        <w:commentRangeEnd w:id="0"/>
        <w:r w:rsidR="00DB6DB6" w:rsidDel="00B30BFC">
          <w:rPr>
            <w:rStyle w:val="CommentReference"/>
          </w:rPr>
          <w:commentReference w:id="0"/>
        </w:r>
        <w:commentRangeEnd w:id="1"/>
        <w:r w:rsidR="00B30BFC" w:rsidDel="00B30BFC">
          <w:rPr>
            <w:rStyle w:val="CommentReference"/>
          </w:rPr>
          <w:commentReference w:id="1"/>
        </w:r>
      </w:del>
    </w:p>
    <w:p w14:paraId="24A010F4" w14:textId="77777777" w:rsidR="00616959" w:rsidRDefault="00616959" w:rsidP="00616959"/>
    <w:p w14:paraId="2D3A1F39" w14:textId="77777777" w:rsidR="00616959" w:rsidRPr="00F70102" w:rsidRDefault="00616959" w:rsidP="00616959">
      <w:pPr>
        <w:rPr>
          <w:b/>
          <w:bCs/>
        </w:rPr>
      </w:pPr>
      <w:r w:rsidRPr="00F70102">
        <w:rPr>
          <w:b/>
          <w:bCs/>
        </w:rPr>
        <w:t xml:space="preserve">Introduction: </w:t>
      </w:r>
    </w:p>
    <w:p w14:paraId="7BE92368" w14:textId="50E9EF29" w:rsidR="00616959" w:rsidRDefault="00616959" w:rsidP="00616959">
      <w:del w:id="12" w:author="Brian Locke" w:date="2024-11-04T16:39:00Z" w16du:dateUtc="2024-11-04T23:39:00Z">
        <w:r w:rsidDel="000B4885">
          <w:delText xml:space="preserve">Studies </w:delText>
        </w:r>
      </w:del>
      <w:ins w:id="13" w:author="Brian Locke" w:date="2024-11-04T16:39:00Z" w16du:dateUtc="2024-11-04T23:39:00Z">
        <w:r w:rsidR="000B4885">
          <w:t>A</w:t>
        </w:r>
      </w:ins>
      <w:ins w:id="14" w:author="Brian Locke" w:date="2024-11-04T16:36:00Z" w16du:dateUtc="2024-11-04T23:36:00Z">
        <w:r w:rsidR="000B4885">
          <w:t xml:space="preserve"> method to</w:t>
        </w:r>
      </w:ins>
      <w:ins w:id="15" w:author="Brian Locke" w:date="2024-11-04T16:32:00Z" w16du:dateUtc="2024-11-04T23:32:00Z">
        <w:r w:rsidR="00B30BFC">
          <w:t xml:space="preserve"> reliably identify </w:t>
        </w:r>
      </w:ins>
      <w:ins w:id="16" w:author="Brian Locke" w:date="2024-11-04T16:36:00Z" w16du:dateUtc="2024-11-04T23:36:00Z">
        <w:r w:rsidR="000B4885">
          <w:t>which patients have</w:t>
        </w:r>
      </w:ins>
      <w:ins w:id="17" w:author="Brian Locke" w:date="2024-11-04T16:33:00Z" w16du:dateUtc="2024-11-04T23:33:00Z">
        <w:r w:rsidR="00B30BFC">
          <w:t xml:space="preserve"> </w:t>
        </w:r>
      </w:ins>
      <w:ins w:id="18" w:author="Brian Locke" w:date="2024-11-04T16:39:00Z" w16du:dateUtc="2024-11-04T23:39:00Z">
        <w:r w:rsidR="000B4885">
          <w:t xml:space="preserve">an </w:t>
        </w:r>
      </w:ins>
      <w:ins w:id="19" w:author="Brian Locke" w:date="2024-11-04T16:33:00Z" w16du:dateUtc="2024-11-04T23:33:00Z">
        <w:r w:rsidR="00B30BFC">
          <w:t xml:space="preserve">elevated </w:t>
        </w:r>
      </w:ins>
      <w:del w:id="20" w:author="Brian Locke" w:date="2024-11-04T16:31:00Z" w16du:dateUtc="2024-11-04T23:31:00Z">
        <w:r w:rsidDel="00B30BFC">
          <w:delText xml:space="preserve">assessing the prevalence or clinical consequence </w:delText>
        </w:r>
      </w:del>
      <w:ins w:id="21" w:author="Dustin Anderson-Bell" w:date="2024-11-02T10:45:00Z" w16du:dateUtc="2024-11-02T16:45:00Z">
        <w:del w:id="22" w:author="Brian Locke" w:date="2024-11-04T16:31:00Z" w16du:dateUtc="2024-11-04T23:31:00Z">
          <w:r w:rsidR="00DB6DB6" w:rsidDel="00B30BFC">
            <w:delText xml:space="preserve">outcomes </w:delText>
          </w:r>
        </w:del>
      </w:ins>
      <w:del w:id="23" w:author="Brian Locke" w:date="2024-11-04T16:31:00Z" w16du:dateUtc="2024-11-04T23:31:00Z">
        <w:r w:rsidDel="00B30BFC">
          <w:delText xml:space="preserve">of hypercapnia </w:delText>
        </w:r>
      </w:del>
      <w:del w:id="24" w:author="Brian Locke" w:date="2024-11-04T16:33:00Z" w16du:dateUtc="2024-11-04T23:33:00Z">
        <w:r w:rsidDel="00B30BFC">
          <w:delText>require reliable ascertainment of which patients have hypercapnia</w:delText>
        </w:r>
      </w:del>
      <w:ins w:id="25" w:author="Dustin Anderson-Bell" w:date="2024-11-02T10:46:00Z" w16du:dateUtc="2024-11-02T16:46:00Z">
        <w:del w:id="26" w:author="Brian Locke" w:date="2024-11-04T16:33:00Z" w16du:dateUtc="2024-11-04T23:33:00Z">
          <w:r w:rsidR="00DB6DB6" w:rsidDel="00B30BFC">
            <w:delText xml:space="preserve">assessment of </w:delText>
          </w:r>
        </w:del>
        <w:r w:rsidR="00DB6DB6">
          <w:t>arterial partial pressure of CO</w:t>
        </w:r>
        <w:r w:rsidR="00DB6DB6" w:rsidRPr="00616959">
          <w:rPr>
            <w:vertAlign w:val="subscript"/>
          </w:rPr>
          <w:t>2</w:t>
        </w:r>
        <w:r w:rsidR="00DB6DB6">
          <w:t xml:space="preserve"> (PaCO</w:t>
        </w:r>
        <w:r w:rsidR="00DB6DB6" w:rsidRPr="00616959">
          <w:rPr>
            <w:vertAlign w:val="subscript"/>
          </w:rPr>
          <w:t>2</w:t>
        </w:r>
        <w:r w:rsidR="00DB6DB6">
          <w:t>)</w:t>
        </w:r>
      </w:ins>
      <w:ins w:id="27" w:author="Brian Locke" w:date="2024-11-04T16:39:00Z" w16du:dateUtc="2024-11-04T23:39:00Z">
        <w:r w:rsidR="000B4885">
          <w:t xml:space="preserve"> is required to </w:t>
        </w:r>
      </w:ins>
      <w:ins w:id="28" w:author="Brian Locke" w:date="2024-11-04T16:57:00Z" w16du:dateUtc="2024-11-04T23:57:00Z">
        <w:r w:rsidR="00EF79B3">
          <w:t xml:space="preserve">rigorously </w:t>
        </w:r>
      </w:ins>
      <w:ins w:id="29" w:author="Brian Locke" w:date="2024-11-04T16:39:00Z" w16du:dateUtc="2024-11-04T23:39:00Z">
        <w:r w:rsidR="000B4885">
          <w:t>study hypercapnic respiratory failure</w:t>
        </w:r>
      </w:ins>
      <w:r>
        <w:t xml:space="preserve">. </w:t>
      </w:r>
      <w:r w:rsidR="007F566A">
        <w:t xml:space="preserve">Arterial blood gas </w:t>
      </w:r>
      <w:r w:rsidR="00F0137E">
        <w:t xml:space="preserve">(ABG) </w:t>
      </w:r>
      <w:r w:rsidR="007F566A">
        <w:t>sampling is the reference standard</w:t>
      </w:r>
      <w:ins w:id="30" w:author="Brian Locke" w:date="2024-11-04T16:38:00Z" w16du:dateUtc="2024-11-04T23:38:00Z">
        <w:r w:rsidR="000B4885">
          <w:t>,</w:t>
        </w:r>
      </w:ins>
      <w:del w:id="31" w:author="Dustin Anderson-Bell" w:date="2024-11-02T10:47:00Z" w16du:dateUtc="2024-11-02T16:47:00Z">
        <w:r w:rsidR="007F566A" w:rsidDel="001E558C">
          <w:delText xml:space="preserve"> test</w:delText>
        </w:r>
      </w:del>
      <w:r w:rsidR="007F566A">
        <w:t xml:space="preserve"> but</w:t>
      </w:r>
      <w:ins w:id="32" w:author="Brian Locke" w:date="2024-11-04T16:33:00Z" w16du:dateUtc="2024-11-04T23:33:00Z">
        <w:r w:rsidR="000B4885">
          <w:t xml:space="preserve"> </w:t>
        </w:r>
      </w:ins>
      <w:ins w:id="33" w:author="Brian Locke" w:date="2024-11-04T16:39:00Z" w16du:dateUtc="2024-11-04T23:39:00Z">
        <w:r w:rsidR="000B4885">
          <w:t xml:space="preserve">it </w:t>
        </w:r>
      </w:ins>
      <w:del w:id="34" w:author="Brian Locke" w:date="2024-11-04T16:35:00Z" w16du:dateUtc="2024-11-04T23:35:00Z">
        <w:r w:rsidR="007F566A" w:rsidDel="000B4885">
          <w:delText xml:space="preserve"> it </w:delText>
        </w:r>
      </w:del>
      <w:r w:rsidR="007F566A">
        <w:t>is</w:t>
      </w:r>
      <w:r>
        <w:t xml:space="preserve"> painful</w:t>
      </w:r>
      <w:ins w:id="35" w:author="Brian Locke" w:date="2024-11-04T16:48:00Z" w16du:dateUtc="2024-11-04T23:48:00Z">
        <w:r w:rsidR="00BF3303">
          <w:t xml:space="preserve">, </w:t>
        </w:r>
      </w:ins>
      <w:del w:id="36" w:author="Brian Locke" w:date="2024-11-04T16:34:00Z" w16du:dateUtc="2024-11-04T23:34:00Z">
        <w:r w:rsidR="00D24490" w:rsidDel="000B4885">
          <w:delText xml:space="preserve"> and </w:delText>
        </w:r>
      </w:del>
      <w:r>
        <w:t>can cause complications</w:t>
      </w:r>
      <w:ins w:id="37" w:author="Brian Locke" w:date="2024-11-04T16:47:00Z" w16du:dateUtc="2024-11-04T23:47:00Z">
        <w:r w:rsidR="00BF3303">
          <w:t xml:space="preserve">, and is therefore not </w:t>
        </w:r>
      </w:ins>
      <w:ins w:id="38" w:author="Brian Locke" w:date="2024-11-04T16:48:00Z" w16du:dateUtc="2024-11-04T23:48:00Z">
        <w:r w:rsidR="00BF3303">
          <w:t xml:space="preserve">always obtained in </w:t>
        </w:r>
      </w:ins>
      <w:ins w:id="39" w:author="Brian Locke" w:date="2024-11-04T17:05:00Z" w16du:dateUtc="2024-11-05T00:05:00Z">
        <w:r w:rsidR="00E415BD">
          <w:t>usual</w:t>
        </w:r>
      </w:ins>
      <w:ins w:id="40" w:author="Brian Locke" w:date="2024-11-04T16:48:00Z" w16du:dateUtc="2024-11-04T23:48:00Z">
        <w:r w:rsidR="00BF3303">
          <w:t xml:space="preserve"> care</w:t>
        </w:r>
      </w:ins>
      <w:ins w:id="41" w:author="Brian Locke" w:date="2024-11-04T16:44:00Z" w16du:dateUtc="2024-11-04T23:44:00Z">
        <w:r w:rsidR="00BF3303">
          <w:t>. R</w:t>
        </w:r>
      </w:ins>
      <w:ins w:id="42" w:author="Dustin Anderson-Bell" w:date="2024-11-02T10:49:00Z" w16du:dateUtc="2024-11-02T16:49:00Z">
        <w:del w:id="43" w:author="Brian Locke" w:date="2024-11-04T16:35:00Z" w16du:dateUtc="2024-11-04T23:35:00Z">
          <w:r w:rsidR="001E558C" w:rsidDel="000B4885">
            <w:delText>,</w:delText>
          </w:r>
        </w:del>
      </w:ins>
      <w:ins w:id="44" w:author="Brian Locke" w:date="2024-11-04T16:37:00Z" w16du:dateUtc="2024-11-04T23:37:00Z">
        <w:r w:rsidR="000B4885">
          <w:t>equiring ABG sampling may dissuade</w:t>
        </w:r>
      </w:ins>
      <w:ins w:id="45" w:author="Brian Locke" w:date="2024-11-04T16:44:00Z" w16du:dateUtc="2024-11-04T23:44:00Z">
        <w:r w:rsidR="00BF3303">
          <w:t xml:space="preserve"> patients from</w:t>
        </w:r>
      </w:ins>
      <w:ins w:id="46" w:author="Brian Locke" w:date="2024-11-04T16:41:00Z" w16du:dateUtc="2024-11-04T23:41:00Z">
        <w:r w:rsidR="000B4885">
          <w:t xml:space="preserve"> </w:t>
        </w:r>
      </w:ins>
      <w:ins w:id="47" w:author="Brian Locke" w:date="2024-11-04T16:38:00Z" w16du:dateUtc="2024-11-04T23:38:00Z">
        <w:r w:rsidR="000B4885">
          <w:t>participat</w:t>
        </w:r>
      </w:ins>
      <w:ins w:id="48" w:author="Brian Locke" w:date="2024-11-04T16:44:00Z" w16du:dateUtc="2024-11-04T23:44:00Z">
        <w:r w:rsidR="00BF3303">
          <w:t>ing</w:t>
        </w:r>
      </w:ins>
      <w:ins w:id="49" w:author="Brian Locke" w:date="2024-11-04T16:38:00Z" w16du:dateUtc="2024-11-04T23:38:00Z">
        <w:r w:rsidR="000B4885">
          <w:t xml:space="preserve"> in prospective studies</w:t>
        </w:r>
      </w:ins>
      <w:ins w:id="50" w:author="Brian Locke" w:date="2024-11-04T16:48:00Z" w16du:dateUtc="2024-11-04T23:48:00Z">
        <w:r w:rsidR="00BF3303">
          <w:t>,</w:t>
        </w:r>
      </w:ins>
      <w:ins w:id="51" w:author="Dustin Anderson-Bell" w:date="2024-11-02T10:49:00Z" w16du:dateUtc="2024-11-02T16:49:00Z">
        <w:del w:id="52" w:author="Brian Locke" w:date="2024-11-04T16:38:00Z" w16du:dateUtc="2024-11-04T23:38:00Z">
          <w:r w:rsidR="001E558C" w:rsidDel="000B4885">
            <w:delText xml:space="preserve"> thus </w:delText>
          </w:r>
        </w:del>
        <w:del w:id="53" w:author="Brian Locke" w:date="2024-11-04T16:34:00Z" w16du:dateUtc="2024-11-04T23:34:00Z">
          <w:r w:rsidR="001E558C" w:rsidDel="000B4885">
            <w:delText>hindering</w:delText>
          </w:r>
          <w:r w:rsidR="00383826" w:rsidDel="000B4885">
            <w:delText xml:space="preserve"> frequency</w:delText>
          </w:r>
          <w:r w:rsidR="001E558C" w:rsidDel="000B4885">
            <w:delText xml:space="preserve"> of performance</w:delText>
          </w:r>
        </w:del>
      </w:ins>
      <w:del w:id="54" w:author="Brian Locke" w:date="2024-11-04T16:38:00Z" w16du:dateUtc="2024-11-04T23:38:00Z">
        <w:r w:rsidR="007F566A" w:rsidDel="000B4885">
          <w:delText xml:space="preserve"> so </w:delText>
        </w:r>
        <w:r w:rsidR="00D24490" w:rsidDel="000B4885">
          <w:delText xml:space="preserve">it </w:delText>
        </w:r>
        <w:r w:rsidR="007F566A" w:rsidDel="000B4885">
          <w:delText>is not universally obtained.</w:delText>
        </w:r>
        <w:r w:rsidDel="000B4885">
          <w:delText xml:space="preserve"> </w:delText>
        </w:r>
        <w:r w:rsidR="00D24490" w:rsidDel="000B4885">
          <w:delText xml:space="preserve">An alternative test that doesn’t suffer from these drawbacks may </w:delText>
        </w:r>
      </w:del>
      <w:ins w:id="55" w:author="Dustin Anderson-Bell" w:date="2024-11-02T10:49:00Z" w16du:dateUtc="2024-11-02T16:49:00Z">
        <w:del w:id="56" w:author="Brian Locke" w:date="2024-11-04T16:38:00Z" w16du:dateUtc="2024-11-04T23:38:00Z">
          <w:r w:rsidR="001E558C" w:rsidDel="000B4885">
            <w:delText xml:space="preserve">increase </w:delText>
          </w:r>
        </w:del>
      </w:ins>
      <w:del w:id="57" w:author="Brian Locke" w:date="2024-11-04T16:38:00Z" w16du:dateUtc="2024-11-04T23:38:00Z">
        <w:r w:rsidR="00D24490" w:rsidDel="000B4885">
          <w:delText xml:space="preserve">increase recognition and therefore </w:delText>
        </w:r>
      </w:del>
      <w:ins w:id="58" w:author="Dustin Anderson-Bell" w:date="2024-11-02T10:48:00Z" w16du:dateUtc="2024-11-02T16:48:00Z">
        <w:del w:id="59" w:author="Brian Locke" w:date="2024-11-04T16:38:00Z" w16du:dateUtc="2024-11-04T23:38:00Z">
          <w:r w:rsidR="001E558C" w:rsidDel="000B4885">
            <w:delText>recognition</w:delText>
          </w:r>
        </w:del>
      </w:ins>
      <w:del w:id="60" w:author="Dustin Anderson-Bell" w:date="2024-11-02T10:48:00Z" w16du:dateUtc="2024-11-02T16:48:00Z">
        <w:r w:rsidR="00D24490" w:rsidDel="001E558C">
          <w:delText>treatment</w:delText>
        </w:r>
      </w:del>
      <w:ins w:id="61" w:author="Brian Locke" w:date="2024-11-04T16:46:00Z" w16du:dateUtc="2024-11-04T23:46:00Z">
        <w:r w:rsidR="00BF3303">
          <w:t xml:space="preserve"> and may result in </w:t>
        </w:r>
      </w:ins>
      <w:ins w:id="62" w:author="Brian Locke" w:date="2024-11-04T17:09:00Z" w16du:dateUtc="2024-11-05T00:09:00Z">
        <w:r w:rsidR="00E415BD">
          <w:t>biased</w:t>
        </w:r>
      </w:ins>
      <w:ins w:id="63" w:author="Brian Locke" w:date="2024-11-04T16:46:00Z" w16du:dateUtc="2024-11-04T23:46:00Z">
        <w:r w:rsidR="00BF3303">
          <w:t xml:space="preserve"> detection of hypercapnia</w:t>
        </w:r>
      </w:ins>
      <w:ins w:id="64" w:author="Brian Locke" w:date="2024-11-04T17:05:00Z" w16du:dateUtc="2024-11-05T00:05:00Z">
        <w:r w:rsidR="00E415BD">
          <w:t xml:space="preserve"> </w:t>
        </w:r>
      </w:ins>
      <w:ins w:id="65" w:author="Brian Locke" w:date="2024-11-04T17:08:00Z" w16du:dateUtc="2024-11-05T00:08:00Z">
        <w:r w:rsidR="00E415BD">
          <w:t>in studies using passive detection</w:t>
        </w:r>
      </w:ins>
      <w:ins w:id="66" w:author="Brian Locke" w:date="2024-11-04T16:41:00Z" w16du:dateUtc="2024-11-04T23:41:00Z">
        <w:r w:rsidR="000B4885">
          <w:t>.</w:t>
        </w:r>
      </w:ins>
      <w:del w:id="67" w:author="Brian Locke" w:date="2024-11-04T16:40:00Z" w16du:dateUtc="2024-11-04T23:40:00Z">
        <w:r w:rsidR="00D24490" w:rsidDel="000B4885">
          <w:delText>.</w:delText>
        </w:r>
      </w:del>
      <w:r w:rsidR="00D24490">
        <w:t xml:space="preserve"> </w:t>
      </w:r>
      <w:r>
        <w:t>We sought to combine previously reported estimates of transcutaneous CO</w:t>
      </w:r>
      <w:r w:rsidRPr="00616959">
        <w:rPr>
          <w:vertAlign w:val="subscript"/>
        </w:rPr>
        <w:t>2</w:t>
      </w:r>
      <w:r>
        <w:t xml:space="preserve"> (TcCO</w:t>
      </w:r>
      <w:r w:rsidRPr="00616959">
        <w:rPr>
          <w:vertAlign w:val="subscript"/>
        </w:rPr>
        <w:t>2</w:t>
      </w:r>
      <w:r>
        <w:t xml:space="preserve">) </w:t>
      </w:r>
      <w:ins w:id="68" w:author="Brian Locke" w:date="2024-11-04T16:30:00Z" w16du:dateUtc="2024-11-04T23:30:00Z">
        <w:r w:rsidR="00B30BFC">
          <w:t xml:space="preserve">sensor </w:t>
        </w:r>
      </w:ins>
      <w:del w:id="69" w:author="Dustin Anderson-Bell" w:date="2024-11-02T10:50:00Z" w16du:dateUtc="2024-11-02T16:50:00Z">
        <w:r w:rsidDel="00383826">
          <w:delText xml:space="preserve">sensor </w:delText>
        </w:r>
      </w:del>
      <w:r>
        <w:t>accuracy with the distribution of</w:t>
      </w:r>
      <w:ins w:id="70" w:author="Dustin Anderson-Bell" w:date="2024-11-02T10:46:00Z" w16du:dateUtc="2024-11-02T16:46:00Z">
        <w:r w:rsidR="00DB6DB6">
          <w:t xml:space="preserve"> </w:t>
        </w:r>
      </w:ins>
      <w:del w:id="71" w:author="Dustin Anderson-Bell" w:date="2024-11-02T10:46:00Z" w16du:dateUtc="2024-11-02T16:46:00Z">
        <w:r w:rsidDel="00DB6DB6">
          <w:delText xml:space="preserve"> arterial partial pressure of CO</w:delText>
        </w:r>
        <w:r w:rsidRPr="00616959" w:rsidDel="00DB6DB6">
          <w:rPr>
            <w:vertAlign w:val="subscript"/>
          </w:rPr>
          <w:delText>2</w:delText>
        </w:r>
        <w:r w:rsidDel="00DB6DB6">
          <w:delText xml:space="preserve"> (</w:delText>
        </w:r>
      </w:del>
      <w:r>
        <w:t>PaCO</w:t>
      </w:r>
      <w:r w:rsidRPr="00616959">
        <w:rPr>
          <w:vertAlign w:val="subscript"/>
        </w:rPr>
        <w:t>2</w:t>
      </w:r>
      <w:del w:id="72" w:author="Dustin Anderson-Bell" w:date="2024-11-02T10:46:00Z" w16du:dateUtc="2024-11-02T16:46:00Z">
        <w:r w:rsidDel="00DB6DB6">
          <w:delText>)</w:delText>
        </w:r>
      </w:del>
      <w:r>
        <w:t xml:space="preserve"> results </w:t>
      </w:r>
      <w:del w:id="73" w:author="Dustin Anderson-Bell" w:date="2024-11-02T10:50:00Z" w16du:dateUtc="2024-11-02T16:50:00Z">
        <w:r w:rsidDel="00383826">
          <w:delText xml:space="preserve">obtained across the </w:delText>
        </w:r>
        <w:r w:rsidR="002A304F" w:rsidDel="00383826">
          <w:delText>United States</w:delText>
        </w:r>
        <w:r w:rsidDel="00383826">
          <w:delText xml:space="preserve"> </w:delText>
        </w:r>
      </w:del>
      <w:r>
        <w:t xml:space="preserve">to </w:t>
      </w:r>
      <w:del w:id="74" w:author="Brian Locke" w:date="2024-11-04T16:30:00Z" w16du:dateUtc="2024-11-04T23:30:00Z">
        <w:r w:rsidDel="00B30BFC">
          <w:delText xml:space="preserve">estimate </w:delText>
        </w:r>
      </w:del>
      <w:ins w:id="75" w:author="Brian Locke" w:date="2024-11-04T16:30:00Z" w16du:dateUtc="2024-11-04T23:30:00Z">
        <w:r w:rsidR="00B30BFC">
          <w:t>evaluate</w:t>
        </w:r>
        <w:r w:rsidR="00B30BFC">
          <w:t xml:space="preserve"> </w:t>
        </w:r>
      </w:ins>
      <w:r>
        <w:t>whether TcCO</w:t>
      </w:r>
      <w:r w:rsidRPr="00F70102">
        <w:rPr>
          <w:vertAlign w:val="subscript"/>
        </w:rPr>
        <w:t>2</w:t>
      </w:r>
      <w:r>
        <w:t xml:space="preserve"> monitors </w:t>
      </w:r>
      <w:r w:rsidR="007F566A">
        <w:t>might</w:t>
      </w:r>
      <w:r>
        <w:t xml:space="preserve"> be </w:t>
      </w:r>
      <w:r w:rsidR="00D24490">
        <w:t xml:space="preserve">accurate enough to </w:t>
      </w:r>
      <w:del w:id="76" w:author="Dustin Anderson-Bell" w:date="2024-11-02T10:50:00Z" w16du:dateUtc="2024-11-02T16:50:00Z">
        <w:r w:rsidR="00D24490" w:rsidDel="00383826">
          <w:delText xml:space="preserve">be </w:delText>
        </w:r>
        <w:r w:rsidDel="00383826">
          <w:delText xml:space="preserve">used to </w:delText>
        </w:r>
      </w:del>
      <w:r w:rsidR="00D24490">
        <w:t>identify</w:t>
      </w:r>
      <w:r>
        <w:t xml:space="preserve"> hypercapnia</w:t>
      </w:r>
      <w:r w:rsidR="00D24490">
        <w:t xml:space="preserve"> </w:t>
      </w:r>
      <w:r>
        <w:t xml:space="preserve">among </w:t>
      </w:r>
      <w:r w:rsidR="00D24490">
        <w:t xml:space="preserve">hospitalized </w:t>
      </w:r>
      <w:del w:id="77" w:author="Brian Locke" w:date="2024-11-04T16:30:00Z" w16du:dateUtc="2024-11-04T23:30:00Z">
        <w:r w:rsidR="00D24490" w:rsidDel="00B30BFC">
          <w:delText>patients</w:delText>
        </w:r>
      </w:del>
      <w:ins w:id="78" w:author="Brian Locke" w:date="2024-11-04T16:30:00Z" w16du:dateUtc="2024-11-04T23:30:00Z">
        <w:r w:rsidR="00B30BFC">
          <w:t>adults</w:t>
        </w:r>
      </w:ins>
      <w:r>
        <w:t xml:space="preserve">. </w:t>
      </w:r>
    </w:p>
    <w:p w14:paraId="5FDC33F3" w14:textId="77777777" w:rsidR="00616959" w:rsidRDefault="00616959" w:rsidP="00616959"/>
    <w:p w14:paraId="34CF89E9" w14:textId="77777777" w:rsidR="00616959" w:rsidRPr="00F70102" w:rsidRDefault="00616959" w:rsidP="00616959">
      <w:pPr>
        <w:rPr>
          <w:b/>
          <w:bCs/>
        </w:rPr>
      </w:pPr>
      <w:r w:rsidRPr="00F70102">
        <w:rPr>
          <w:b/>
          <w:bCs/>
        </w:rPr>
        <w:t xml:space="preserve">Methods: </w:t>
      </w:r>
    </w:p>
    <w:p w14:paraId="2BA46835" w14:textId="6BB05E76" w:rsidR="002A304F" w:rsidRDefault="0036278E" w:rsidP="0036278E">
      <w:r>
        <w:t xml:space="preserve">Inpatient encounters occurring Jan 1 to Dec 31, 2022 </w:t>
      </w:r>
      <w:r w:rsidR="003F4062">
        <w:t xml:space="preserve">in </w:t>
      </w:r>
      <w:r w:rsidR="00D245BC">
        <w:t>which</w:t>
      </w:r>
      <w:r>
        <w:t xml:space="preserve"> an </w:t>
      </w:r>
      <w:r w:rsidR="00D245BC">
        <w:t>ABG</w:t>
      </w:r>
      <w:r>
        <w:t xml:space="preserve"> was drawn on the day of admission were requested </w:t>
      </w:r>
      <w:r w:rsidR="002A304F" w:rsidRPr="002A304F">
        <w:t xml:space="preserve">from the </w:t>
      </w:r>
      <w:proofErr w:type="spellStart"/>
      <w:r w:rsidR="002A304F" w:rsidRPr="002A304F">
        <w:t>TriNetX</w:t>
      </w:r>
      <w:proofErr w:type="spellEnd"/>
      <w:r w:rsidR="002A304F" w:rsidRPr="002A304F">
        <w:t xml:space="preserve"> research network</w:t>
      </w:r>
      <w:ins w:id="79" w:author="Brian Locke" w:date="2024-11-04T17:25:00Z" w16du:dateUtc="2024-11-05T00:25:00Z">
        <w:r w:rsidR="00C47670">
          <w:t>,</w:t>
        </w:r>
      </w:ins>
      <w:del w:id="80" w:author="Dustin Anderson-Bell" w:date="2024-11-02T10:51:00Z" w16du:dateUtc="2024-11-02T16:51:00Z">
        <w:r w:rsidR="002A304F" w:rsidRPr="002A304F" w:rsidDel="00383826">
          <w:delText xml:space="preserve"> (TriNetX, LLC. Cambridge, Massachusetts)</w:delText>
        </w:r>
        <w:r w:rsidR="002A304F" w:rsidDel="00383826">
          <w:delText>,</w:delText>
        </w:r>
      </w:del>
      <w:r w:rsidR="002A304F">
        <w:t xml:space="preserve"> which </w:t>
      </w:r>
      <w:r w:rsidR="00F70102">
        <w:t>aggregates</w:t>
      </w:r>
      <w:r w:rsidR="002A304F">
        <w:t xml:space="preserve"> electronic health record data from 76 medical centers</w:t>
      </w:r>
      <w:ins w:id="81" w:author="Dustin Anderson-Bell" w:date="2024-11-02T10:51:00Z" w16du:dateUtc="2024-11-02T16:51:00Z">
        <w:r w:rsidR="00383826">
          <w:t xml:space="preserve"> and roughly 115 million patients</w:t>
        </w:r>
      </w:ins>
      <w:r w:rsidR="002A304F">
        <w:t xml:space="preserve"> across the United </w:t>
      </w:r>
      <w:del w:id="82" w:author="Dustin Anderson-Bell" w:date="2024-11-02T10:52:00Z" w16du:dateUtc="2024-11-02T16:52:00Z">
        <w:r w:rsidR="002A304F" w:rsidDel="00383826">
          <w:delText>States</w:delText>
        </w:r>
        <w:r w:rsidR="00F70102" w:rsidDel="00383826">
          <w:delText xml:space="preserve"> </w:delText>
        </w:r>
        <w:r w:rsidR="003F4062" w:rsidDel="00383826">
          <w:delText xml:space="preserve">thus </w:delText>
        </w:r>
        <w:r w:rsidR="00F70102" w:rsidDel="00383826">
          <w:delText xml:space="preserve">summarizing the care </w:delText>
        </w:r>
        <w:r w:rsidR="003F4062" w:rsidDel="00383826">
          <w:delText xml:space="preserve">of </w:delText>
        </w:r>
        <w:r w:rsidR="00F70102" w:rsidDel="00383826">
          <w:delText>roughly</w:delText>
        </w:r>
      </w:del>
      <w:ins w:id="83" w:author="Dustin Anderson-Bell" w:date="2024-11-02T10:52:00Z" w16du:dateUtc="2024-11-02T16:52:00Z">
        <w:r w:rsidR="00383826">
          <w:t>States.</w:t>
        </w:r>
      </w:ins>
      <w:r w:rsidR="00F70102">
        <w:t xml:space="preserve"> </w:t>
      </w:r>
      <w:del w:id="84" w:author="Dustin Anderson-Bell" w:date="2024-11-02T10:51:00Z" w16du:dateUtc="2024-11-02T16:51:00Z">
        <w:r w:rsidR="00F70102" w:rsidDel="00383826">
          <w:delText>115 million patients.</w:delText>
        </w:r>
        <w:r w:rsidDel="00383826">
          <w:delText xml:space="preserve"> </w:delText>
        </w:r>
      </w:del>
      <w:r w:rsidR="0038609B">
        <w:t>We simulated a TcCO</w:t>
      </w:r>
      <w:r w:rsidR="0038609B" w:rsidRPr="00F70102">
        <w:rPr>
          <w:vertAlign w:val="subscript"/>
        </w:rPr>
        <w:t>2</w:t>
      </w:r>
      <w:r w:rsidR="0038609B">
        <w:t xml:space="preserve"> reading for each PaCO</w:t>
      </w:r>
      <w:r w:rsidR="0038609B" w:rsidRPr="00F70102">
        <w:rPr>
          <w:vertAlign w:val="subscript"/>
        </w:rPr>
        <w:t>2</w:t>
      </w:r>
      <w:r w:rsidR="0038609B">
        <w:t xml:space="preserve"> measurement using</w:t>
      </w:r>
      <w:r w:rsidR="00F0137E">
        <w:t xml:space="preserve"> test </w:t>
      </w:r>
      <w:del w:id="85" w:author="Brian Locke" w:date="2024-11-04T16:59:00Z" w16du:dateUtc="2024-11-04T23:59:00Z">
        <w:r w:rsidR="00F0137E" w:rsidDel="00EF79B3">
          <w:delText>performance</w:delText>
        </w:r>
        <w:r w:rsidR="0038609B" w:rsidDel="00EF79B3">
          <w:delText xml:space="preserve"> </w:delText>
        </w:r>
      </w:del>
      <w:ins w:id="86" w:author="Brian Locke" w:date="2024-11-04T16:59:00Z" w16du:dateUtc="2024-11-04T23:59:00Z">
        <w:r w:rsidR="00EF79B3">
          <w:t>agreement</w:t>
        </w:r>
        <w:r w:rsidR="00EF79B3">
          <w:t xml:space="preserve"> </w:t>
        </w:r>
      </w:ins>
      <w:r w:rsidR="0038609B">
        <w:t>estimates from the</w:t>
      </w:r>
      <w:r w:rsidR="00F0137E" w:rsidRPr="00F0137E">
        <w:t xml:space="preserve"> </w:t>
      </w:r>
      <w:r w:rsidR="0038609B">
        <w:t xml:space="preserve">meta-analysis by </w:t>
      </w:r>
      <w:r>
        <w:t>Conway et al</w:t>
      </w:r>
      <w:r w:rsidR="00F70102">
        <w:t xml:space="preserve">. </w:t>
      </w:r>
      <w:r>
        <w:t>(Thorax, 2017</w:t>
      </w:r>
      <w:del w:id="87" w:author="Dustin Anderson-Bell" w:date="2024-11-02T10:54:00Z" w16du:dateUtc="2024-11-02T16:54:00Z">
        <w:r w:rsidR="00E6186A" w:rsidDel="00BA2D5A">
          <w:delText>; 72 studies, 2817 patients</w:delText>
        </w:r>
      </w:del>
      <w:r w:rsidR="00E6186A">
        <w:t xml:space="preserve">) which </w:t>
      </w:r>
      <w:del w:id="88" w:author="Brian Locke" w:date="2024-11-04T17:01:00Z" w16du:dateUtc="2024-11-05T00:01:00Z">
        <w:r w:rsidR="00E6186A" w:rsidDel="00EF79B3">
          <w:delText xml:space="preserve">showed </w:delText>
        </w:r>
      </w:del>
      <w:ins w:id="89" w:author="Brian Locke" w:date="2024-11-04T17:01:00Z" w16du:dateUtc="2024-11-05T00:01:00Z">
        <w:r w:rsidR="00EF79B3">
          <w:t>estimated</w:t>
        </w:r>
        <w:r w:rsidR="00EF79B3">
          <w:t xml:space="preserve"> </w:t>
        </w:r>
      </w:ins>
      <w:r w:rsidR="00E6186A">
        <w:t>a</w:t>
      </w:r>
      <w:r w:rsidR="007F566A">
        <w:t xml:space="preserve"> </w:t>
      </w:r>
      <w:r w:rsidR="00E6186A">
        <w:t>m</w:t>
      </w:r>
      <w:r w:rsidR="00F70102">
        <w:t xml:space="preserve">ean </w:t>
      </w:r>
      <w:r>
        <w:t>bias</w:t>
      </w:r>
      <w:r w:rsidR="00E6186A">
        <w:t xml:space="preserve"> of </w:t>
      </w:r>
      <w:r>
        <w:t>TcCO</w:t>
      </w:r>
      <w:r w:rsidRPr="00F70102">
        <w:rPr>
          <w:vertAlign w:val="subscript"/>
        </w:rPr>
        <w:t>2</w:t>
      </w:r>
      <w:r>
        <w:t xml:space="preserve"> 0.</w:t>
      </w:r>
      <w:r w:rsidR="00764E6D">
        <w:t>0</w:t>
      </w:r>
      <w:ins w:id="90" w:author="Dustin Anderson-Bell" w:date="2024-11-03T13:13:00Z" w16du:dateUtc="2024-11-03T20:13:00Z">
        <w:r w:rsidR="00F0394B">
          <w:t>9</w:t>
        </w:r>
      </w:ins>
      <w:ins w:id="91" w:author="Brian Locke" w:date="2024-11-04T17:10:00Z" w16du:dateUtc="2024-11-05T00:10:00Z">
        <w:r w:rsidR="00E415BD">
          <w:t xml:space="preserve"> </w:t>
        </w:r>
      </w:ins>
      <w:del w:id="92" w:author="Dustin Anderson-Bell" w:date="2024-11-03T13:13:00Z" w16du:dateUtc="2024-11-03T20:13:00Z">
        <w:r w:rsidR="00764E6D" w:rsidDel="00F0394B">
          <w:delText>85</w:delText>
        </w:r>
      </w:del>
      <w:del w:id="93" w:author="Dustin Anderson-Bell" w:date="2024-11-02T10:57:00Z" w16du:dateUtc="2024-11-02T16:57:00Z">
        <w:r w:rsidR="00E6186A" w:rsidDel="00BA2D5A">
          <w:delText xml:space="preserve"> </w:delText>
        </w:r>
      </w:del>
      <w:r>
        <w:t>mmHg lower than PaCO</w:t>
      </w:r>
      <w:r w:rsidRPr="00F70102">
        <w:rPr>
          <w:vertAlign w:val="subscript"/>
        </w:rPr>
        <w:t>2</w:t>
      </w:r>
      <w:r w:rsidR="00E6186A">
        <w:t xml:space="preserve"> and</w:t>
      </w:r>
      <w:del w:id="94" w:author="Brian Locke" w:date="2024-11-04T17:00:00Z" w16du:dateUtc="2024-11-05T00:00:00Z">
        <w:r w:rsidR="0038609B" w:rsidDel="00EF79B3">
          <w:delText xml:space="preserve"> </w:delText>
        </w:r>
      </w:del>
      <w:ins w:id="95" w:author="Dustin Anderson-Bell" w:date="2024-11-03T13:17:00Z" w16du:dateUtc="2024-11-03T20:17:00Z">
        <w:del w:id="96" w:author="Brian Locke" w:date="2024-11-04T17:00:00Z" w16du:dateUtc="2024-11-05T00:00:00Z">
          <w:r w:rsidR="00C200F2" w:rsidDel="00EF79B3">
            <w:delText>between study</w:delText>
          </w:r>
        </w:del>
        <w:r w:rsidR="00C200F2">
          <w:t xml:space="preserve"> </w:t>
        </w:r>
        <w:del w:id="97" w:author="Brian Locke" w:date="2024-11-04T17:01:00Z" w16du:dateUtc="2024-11-05T00:01:00Z">
          <w:r w:rsidR="00C200F2" w:rsidDel="00EF79B3">
            <w:delText>variance</w:delText>
          </w:r>
        </w:del>
      </w:ins>
      <w:ins w:id="98" w:author="Dustin Anderson-Bell" w:date="2024-11-03T13:02:00Z" w16du:dateUtc="2024-11-03T20:02:00Z">
        <w:del w:id="99" w:author="Brian Locke" w:date="2024-11-04T17:01:00Z" w16du:dateUtc="2024-11-05T00:01:00Z">
          <w:r w:rsidR="008952A2" w:rsidDel="00EF79B3">
            <w:delText xml:space="preserve"> </w:delText>
          </w:r>
        </w:del>
      </w:ins>
      <w:ins w:id="100" w:author="Brian Locke" w:date="2024-11-04T17:01:00Z" w16du:dateUtc="2024-11-05T00:01:00Z">
        <w:r w:rsidR="00EF79B3">
          <w:t xml:space="preserve">a population standard deviation </w:t>
        </w:r>
      </w:ins>
      <w:ins w:id="101" w:author="Brian Locke" w:date="2024-11-04T17:10:00Z" w16du:dateUtc="2024-11-05T00:10:00Z">
        <w:r w:rsidR="00E415BD">
          <w:t xml:space="preserve">(accounting for both within- and between-study variance) </w:t>
        </w:r>
      </w:ins>
      <w:del w:id="102" w:author="Dustin Anderson-Bell" w:date="2024-11-03T13:02:00Z" w16du:dateUtc="2024-11-03T20:02:00Z">
        <w:r w:rsidR="00AA7DE6" w:rsidDel="008952A2">
          <w:delText>pool</w:delText>
        </w:r>
        <w:r w:rsidR="00F0137E" w:rsidDel="008952A2">
          <w:delText>ed</w:delText>
        </w:r>
        <w:r w:rsidR="00AA7DE6" w:rsidDel="008952A2">
          <w:delText xml:space="preserve"> within-study </w:delText>
        </w:r>
        <w:r w:rsidDel="008952A2">
          <w:delText>standard deviation of</w:delText>
        </w:r>
        <w:r w:rsidR="007F566A" w:rsidDel="008952A2">
          <w:delText xml:space="preserve"> the</w:delText>
        </w:r>
        <w:r w:rsidDel="008952A2">
          <w:delText xml:space="preserve"> </w:delText>
        </w:r>
        <w:r w:rsidR="007F566A" w:rsidDel="008952A2">
          <w:delText>dis</w:delText>
        </w:r>
        <w:r w:rsidR="0038609B" w:rsidDel="008952A2">
          <w:delText xml:space="preserve">agreement </w:delText>
        </w:r>
      </w:del>
      <w:r w:rsidR="0038609B">
        <w:t xml:space="preserve">of </w:t>
      </w:r>
      <w:ins w:id="103" w:author="Dustin Anderson-Bell" w:date="2024-11-03T13:14:00Z" w16du:dateUtc="2024-11-03T20:14:00Z">
        <w:r w:rsidR="00F0394B" w:rsidRPr="00F0394B">
          <w:rPr>
            <w:rPrChange w:id="104" w:author="Dustin Anderson-Bell" w:date="2024-11-03T13:14:00Z" w16du:dateUtc="2024-11-03T20:14:00Z">
              <w:rPr>
                <w:highlight w:val="yellow"/>
              </w:rPr>
            </w:rPrChange>
          </w:rPr>
          <w:t>4.60</w:t>
        </w:r>
      </w:ins>
      <w:ins w:id="105" w:author="Brian Locke" w:date="2024-11-04T17:04:00Z" w16du:dateUtc="2024-11-05T00:04:00Z">
        <w:r w:rsidR="00E415BD">
          <w:t xml:space="preserve"> </w:t>
        </w:r>
      </w:ins>
      <w:del w:id="106" w:author="Dustin Anderson-Bell" w:date="2024-11-03T13:14:00Z" w16du:dateUtc="2024-11-03T20:14:00Z">
        <w:r w:rsidR="00764E6D" w:rsidRPr="00F0394B" w:rsidDel="00F0394B">
          <w:delText>3.</w:delText>
        </w:r>
      </w:del>
      <w:del w:id="107" w:author="Dustin Anderson-Bell" w:date="2024-11-03T13:13:00Z" w16du:dateUtc="2024-11-03T20:13:00Z">
        <w:r w:rsidR="00764E6D" w:rsidRPr="00F0394B" w:rsidDel="00F0394B">
          <w:delText>51</w:delText>
        </w:r>
      </w:del>
      <w:r w:rsidRPr="00F0394B">
        <w:t>mmHg</w:t>
      </w:r>
      <w:del w:id="108" w:author="Dustin Anderson-Bell" w:date="2024-11-03T13:18:00Z" w16du:dateUtc="2024-11-03T20:18:00Z">
        <w:r w:rsidR="00F0137E" w:rsidDel="003F6658">
          <w:delText>)</w:delText>
        </w:r>
      </w:del>
      <w:r w:rsidR="00F70102">
        <w:t xml:space="preserve">. </w:t>
      </w:r>
      <w:del w:id="109" w:author="Dustin Anderson-Bell" w:date="2024-11-02T10:57:00Z" w16du:dateUtc="2024-11-02T16:57:00Z">
        <w:r w:rsidR="007F566A" w:rsidDel="00BA2D5A">
          <w:delText>Simulated r</w:delText>
        </w:r>
        <w:r w:rsidR="0038609B" w:rsidDel="00BA2D5A">
          <w:delText>eadings</w:delText>
        </w:r>
      </w:del>
      <w:ins w:id="110" w:author="Dustin Anderson-Bell" w:date="2024-11-02T10:57:00Z" w16du:dateUtc="2024-11-02T16:57:00Z">
        <w:r w:rsidR="00BA2D5A">
          <w:t>Results</w:t>
        </w:r>
      </w:ins>
      <w:r w:rsidR="0038609B">
        <w:t xml:space="preserve"> were classified as true negatives (</w:t>
      </w:r>
      <w:del w:id="111" w:author="Dustin Anderson-Bell" w:date="2024-11-02T10:56:00Z" w16du:dateUtc="2024-11-02T16:56:00Z">
        <w:r w:rsidR="0038609B" w:rsidDel="00BA2D5A">
          <w:delText xml:space="preserve">both </w:delText>
        </w:r>
      </w:del>
      <w:r w:rsidR="0038609B">
        <w:t>PaCO</w:t>
      </w:r>
      <w:r w:rsidR="0038609B" w:rsidRPr="0038609B">
        <w:rPr>
          <w:vertAlign w:val="subscript"/>
        </w:rPr>
        <w:t>2</w:t>
      </w:r>
      <w:r w:rsidR="0038609B">
        <w:t xml:space="preserve"> and TcCO</w:t>
      </w:r>
      <w:r w:rsidR="0038609B" w:rsidRPr="0038609B">
        <w:rPr>
          <w:vertAlign w:val="subscript"/>
        </w:rPr>
        <w:t>2</w:t>
      </w:r>
      <w:r w:rsidR="0038609B">
        <w:t xml:space="preserve"> &lt; 45</w:t>
      </w:r>
      <w:del w:id="112" w:author="Dustin Anderson-Bell" w:date="2024-11-02T10:56:00Z" w16du:dateUtc="2024-11-02T16:56:00Z">
        <w:r w:rsidR="0038609B" w:rsidDel="00BA2D5A">
          <w:delText xml:space="preserve"> </w:delText>
        </w:r>
      </w:del>
      <w:r w:rsidR="0038609B">
        <w:t>mmHg),</w:t>
      </w:r>
      <w:r w:rsidR="00C5197E" w:rsidRPr="00C5197E">
        <w:t xml:space="preserve"> </w:t>
      </w:r>
      <w:r w:rsidR="00C5197E">
        <w:t>false positive</w:t>
      </w:r>
      <w:ins w:id="113" w:author="Dustin Anderson-Bell" w:date="2024-11-02T10:57:00Z" w16du:dateUtc="2024-11-02T16:57:00Z">
        <w:r w:rsidR="00BA2D5A">
          <w:t>s</w:t>
        </w:r>
      </w:ins>
      <w:r w:rsidR="00C5197E">
        <w:t xml:space="preserve"> (PaCO2 &lt; 45</w:t>
      </w:r>
      <w:del w:id="114" w:author="Dustin Anderson-Bell" w:date="2024-11-02T10:56:00Z" w16du:dateUtc="2024-11-02T16:56:00Z">
        <w:r w:rsidR="00C5197E" w:rsidDel="00BA2D5A">
          <w:delText xml:space="preserve"> </w:delText>
        </w:r>
      </w:del>
      <w:r w:rsidR="00F0137E">
        <w:t>mmHg</w:t>
      </w:r>
      <w:del w:id="115" w:author="Dustin Anderson-Bell" w:date="2024-11-02T10:56:00Z" w16du:dateUtc="2024-11-02T16:56:00Z">
        <w:r w:rsidR="00F0137E" w:rsidDel="00BA2D5A">
          <w:delText xml:space="preserve"> but</w:delText>
        </w:r>
      </w:del>
      <w:ins w:id="116" w:author="Dustin Anderson-Bell" w:date="2024-11-02T10:56:00Z" w16du:dateUtc="2024-11-02T16:56:00Z">
        <w:r w:rsidR="00BA2D5A">
          <w:t>,</w:t>
        </w:r>
      </w:ins>
      <w:r w:rsidR="00C5197E">
        <w:t xml:space="preserve"> TcCO2 </w:t>
      </w:r>
      <w:r w:rsidR="00C5197E" w:rsidRPr="0038609B">
        <w:t>≥</w:t>
      </w:r>
      <w:r w:rsidR="00C5197E">
        <w:t xml:space="preserve"> 45</w:t>
      </w:r>
      <w:del w:id="117" w:author="Dustin Anderson-Bell" w:date="2024-11-02T10:56:00Z" w16du:dateUtc="2024-11-02T16:56:00Z">
        <w:r w:rsidR="00C5197E" w:rsidDel="00BA2D5A">
          <w:delText xml:space="preserve"> </w:delText>
        </w:r>
      </w:del>
      <w:r w:rsidR="00C5197E">
        <w:t xml:space="preserve">mmHg), </w:t>
      </w:r>
      <w:r w:rsidR="0038609B">
        <w:t>true positive</w:t>
      </w:r>
      <w:ins w:id="118" w:author="Dustin Anderson-Bell" w:date="2024-11-02T10:57:00Z" w16du:dateUtc="2024-11-02T16:57:00Z">
        <w:r w:rsidR="00BA2D5A">
          <w:t>s</w:t>
        </w:r>
      </w:ins>
      <w:r w:rsidR="0038609B">
        <w:t xml:space="preserve"> (</w:t>
      </w:r>
      <w:del w:id="119" w:author="Dustin Anderson-Bell" w:date="2024-11-02T10:56:00Z" w16du:dateUtc="2024-11-02T16:56:00Z">
        <w:r w:rsidR="0038609B" w:rsidDel="00BA2D5A">
          <w:delText xml:space="preserve">both </w:delText>
        </w:r>
      </w:del>
      <w:r w:rsidR="0038609B">
        <w:t>PaCO2 and TcCO</w:t>
      </w:r>
      <w:r w:rsidR="0038609B" w:rsidRPr="0038609B">
        <w:rPr>
          <w:vertAlign w:val="subscript"/>
        </w:rPr>
        <w:t>2</w:t>
      </w:r>
      <w:r w:rsidR="0038609B">
        <w:t xml:space="preserve"> </w:t>
      </w:r>
      <w:r w:rsidR="0038609B" w:rsidRPr="0038609B">
        <w:t>≥</w:t>
      </w:r>
      <w:r w:rsidR="0038609B">
        <w:t xml:space="preserve"> 45</w:t>
      </w:r>
      <w:del w:id="120" w:author="Dustin Anderson-Bell" w:date="2024-11-02T10:56:00Z" w16du:dateUtc="2024-11-02T16:56:00Z">
        <w:r w:rsidR="0038609B" w:rsidDel="00BA2D5A">
          <w:delText xml:space="preserve"> </w:delText>
        </w:r>
      </w:del>
      <w:r w:rsidR="0038609B">
        <w:t>mmHg</w:t>
      </w:r>
      <w:r w:rsidR="007F566A">
        <w:t xml:space="preserve">), or </w:t>
      </w:r>
      <w:del w:id="121" w:author="Dustin Anderson-Bell" w:date="2024-11-02T10:56:00Z" w16du:dateUtc="2024-11-02T16:56:00Z">
        <w:r w:rsidR="007F566A" w:rsidDel="00BA2D5A">
          <w:delText xml:space="preserve">a </w:delText>
        </w:r>
      </w:del>
      <w:r w:rsidR="00C5197E">
        <w:t>false negative</w:t>
      </w:r>
      <w:ins w:id="122" w:author="Dustin Anderson-Bell" w:date="2024-11-02T10:57:00Z" w16du:dateUtc="2024-11-02T16:57:00Z">
        <w:r w:rsidR="00BA2D5A">
          <w:t>s</w:t>
        </w:r>
      </w:ins>
      <w:r w:rsidR="00C5197E">
        <w:t xml:space="preserve"> (PaCO</w:t>
      </w:r>
      <w:r w:rsidR="00C5197E" w:rsidRPr="0038609B">
        <w:rPr>
          <w:vertAlign w:val="subscript"/>
        </w:rPr>
        <w:t>2</w:t>
      </w:r>
      <w:r w:rsidR="00C5197E">
        <w:t xml:space="preserve"> </w:t>
      </w:r>
      <w:r w:rsidR="00C5197E" w:rsidRPr="0038609B">
        <w:t>≥</w:t>
      </w:r>
      <w:r w:rsidR="00C5197E">
        <w:t xml:space="preserve"> 45</w:t>
      </w:r>
      <w:del w:id="123" w:author="Dustin Anderson-Bell" w:date="2024-11-02T10:57:00Z" w16du:dateUtc="2024-11-02T16:57:00Z">
        <w:r w:rsidR="00C5197E" w:rsidDel="00BA2D5A">
          <w:delText xml:space="preserve"> </w:delText>
        </w:r>
      </w:del>
      <w:r w:rsidR="00C5197E">
        <w:t>mmHg</w:t>
      </w:r>
      <w:del w:id="124" w:author="Dustin Anderson-Bell" w:date="2024-11-02T10:57:00Z" w16du:dateUtc="2024-11-02T16:57:00Z">
        <w:r w:rsidR="00C5197E" w:rsidDel="00BA2D5A">
          <w:delText xml:space="preserve"> but</w:delText>
        </w:r>
      </w:del>
      <w:ins w:id="125" w:author="Dustin Anderson-Bell" w:date="2024-11-02T10:57:00Z" w16du:dateUtc="2024-11-02T16:57:00Z">
        <w:r w:rsidR="00BA2D5A">
          <w:t>,</w:t>
        </w:r>
      </w:ins>
      <w:r w:rsidR="00C5197E">
        <w:t xml:space="preserve"> TcCO</w:t>
      </w:r>
      <w:r w:rsidR="00C5197E" w:rsidRPr="0038609B">
        <w:rPr>
          <w:vertAlign w:val="subscript"/>
        </w:rPr>
        <w:t>2</w:t>
      </w:r>
      <w:r w:rsidR="00C5197E">
        <w:t xml:space="preserve"> &lt; 45</w:t>
      </w:r>
      <w:del w:id="126" w:author="Dustin Anderson-Bell" w:date="2024-11-02T10:57:00Z" w16du:dateUtc="2024-11-02T16:57:00Z">
        <w:r w:rsidR="00C5197E" w:rsidDel="00BA2D5A">
          <w:delText xml:space="preserve"> </w:delText>
        </w:r>
      </w:del>
      <w:r w:rsidR="00C5197E">
        <w:t>mmHg)</w:t>
      </w:r>
      <w:ins w:id="127" w:author="Brian Locke" w:date="2024-11-04T17:02:00Z" w16du:dateUtc="2024-11-05T00:02:00Z">
        <w:r w:rsidR="00EF79B3">
          <w:t xml:space="preserve">. </w:t>
        </w:r>
      </w:ins>
      <w:ins w:id="128" w:author="Dustin Anderson-Bell" w:date="2024-11-04T08:40:00Z" w16du:dateUtc="2024-11-04T15:40:00Z">
        <w:r w:rsidR="002E7621">
          <w:t xml:space="preserve"> </w:t>
        </w:r>
        <w:del w:id="129" w:author="Brian Locke" w:date="2024-11-04T17:03:00Z" w16du:dateUtc="2024-11-05T00:03:00Z">
          <w:r w:rsidR="002E7621" w:rsidDel="00EF79B3">
            <w:delText>and t</w:delText>
          </w:r>
        </w:del>
      </w:ins>
      <w:ins w:id="130" w:author="Dustin Anderson-Bell" w:date="2024-11-04T08:41:00Z" w16du:dateUtc="2024-11-04T15:41:00Z">
        <w:del w:id="131" w:author="Brian Locke" w:date="2024-11-04T17:03:00Z" w16du:dateUtc="2024-11-05T00:03:00Z">
          <w:r w:rsidR="002E7621" w:rsidDel="00EF79B3">
            <w:delText>est</w:delText>
          </w:r>
        </w:del>
      </w:ins>
      <w:ins w:id="132" w:author="Brian Locke" w:date="2024-11-04T17:03:00Z" w16du:dateUtc="2024-11-05T00:03:00Z">
        <w:r w:rsidR="00EF79B3">
          <w:t>Operating</w:t>
        </w:r>
      </w:ins>
      <w:ins w:id="133" w:author="Dustin Anderson-Bell" w:date="2024-11-04T08:41:00Z" w16du:dateUtc="2024-11-04T15:41:00Z">
        <w:r w:rsidR="002E7621">
          <w:t xml:space="preserve"> characteristics </w:t>
        </w:r>
      </w:ins>
      <w:ins w:id="134" w:author="Brian Locke" w:date="2024-11-04T17:03:00Z" w16du:dateUtc="2024-11-05T00:03:00Z">
        <w:r w:rsidR="00EF79B3">
          <w:t xml:space="preserve">were </w:t>
        </w:r>
      </w:ins>
      <w:ins w:id="135" w:author="Dustin Anderson-Bell" w:date="2024-11-04T08:41:00Z" w16du:dateUtc="2024-11-04T15:41:00Z">
        <w:r w:rsidR="002E7621">
          <w:t xml:space="preserve">subsequently </w:t>
        </w:r>
        <w:del w:id="136" w:author="Brian Locke" w:date="2024-11-04T17:26:00Z" w16du:dateUtc="2024-11-05T00:26:00Z">
          <w:r w:rsidR="002E7621" w:rsidDel="00C47670">
            <w:delText>derived</w:delText>
          </w:r>
        </w:del>
      </w:ins>
      <w:ins w:id="137" w:author="Brian Locke" w:date="2024-11-04T17:26:00Z" w16du:dateUtc="2024-11-05T00:26:00Z">
        <w:r w:rsidR="00C47670">
          <w:t>calculated</w:t>
        </w:r>
      </w:ins>
      <w:ins w:id="138" w:author="Dustin Anderson-Bell" w:date="2024-11-04T08:41:00Z" w16du:dateUtc="2024-11-04T15:41:00Z">
        <w:r w:rsidR="002E7621">
          <w:t>.</w:t>
        </w:r>
      </w:ins>
      <w:del w:id="139" w:author="Dustin Anderson-Bell" w:date="2024-11-04T08:40:00Z" w16du:dateUtc="2024-11-04T15:40:00Z">
        <w:r w:rsidR="00C5197E" w:rsidDel="002E7621">
          <w:delText>.</w:delText>
        </w:r>
      </w:del>
    </w:p>
    <w:p w14:paraId="00CBF9DC" w14:textId="46C3D247" w:rsidR="00616959" w:rsidRDefault="00616959" w:rsidP="00616959"/>
    <w:p w14:paraId="29372910" w14:textId="20E06FE5" w:rsidR="00F70102" w:rsidRPr="0038609B" w:rsidRDefault="00F70102" w:rsidP="00616959">
      <w:pPr>
        <w:rPr>
          <w:b/>
          <w:bCs/>
        </w:rPr>
      </w:pPr>
      <w:r w:rsidRPr="0038609B">
        <w:rPr>
          <w:b/>
          <w:bCs/>
        </w:rPr>
        <w:t xml:space="preserve">Results: </w:t>
      </w:r>
    </w:p>
    <w:p w14:paraId="6048517E" w14:textId="559CEAF3" w:rsidR="00AA7DE6" w:rsidRDefault="00F70102" w:rsidP="00616959">
      <w:r w:rsidRPr="00F70102">
        <w:t>1</w:t>
      </w:r>
      <w:r w:rsidR="00B756C4">
        <w:t>58</w:t>
      </w:r>
      <w:r w:rsidRPr="00F70102">
        <w:t>,</w:t>
      </w:r>
      <w:r w:rsidR="00B756C4">
        <w:t>228</w:t>
      </w:r>
      <w:r>
        <w:t xml:space="preserve"> </w:t>
      </w:r>
      <w:r w:rsidR="00E6186A">
        <w:t>ABGs</w:t>
      </w:r>
      <w:r>
        <w:t xml:space="preserve"> </w:t>
      </w:r>
      <w:ins w:id="140" w:author="Dustin Anderson-Bell" w:date="2024-11-03T12:46:00Z" w16du:dateUtc="2024-11-03T19:46:00Z">
        <w:r w:rsidR="0033409B">
          <w:t>were included (</w:t>
        </w:r>
      </w:ins>
      <w:ins w:id="141" w:author="Dustin Anderson-Bell" w:date="2024-11-03T12:47:00Z" w16du:dateUtc="2024-11-03T19:47:00Z">
        <w:r w:rsidR="0033409B">
          <w:t>57.8% critical care</w:t>
        </w:r>
      </w:ins>
      <w:ins w:id="142" w:author="Dustin Anderson-Bell" w:date="2024-11-04T08:35:00Z" w16du:dateUtc="2024-11-04T15:35:00Z">
        <w:r w:rsidR="008902C6">
          <w:t xml:space="preserve">; </w:t>
        </w:r>
      </w:ins>
      <w:ins w:id="143" w:author="Dustin Anderson-Bell" w:date="2024-11-03T12:47:00Z" w16du:dateUtc="2024-11-03T19:47:00Z">
        <w:r w:rsidR="0033409B">
          <w:t>54.9% male</w:t>
        </w:r>
      </w:ins>
      <w:ins w:id="144" w:author="Dustin Anderson-Bell" w:date="2024-11-04T08:35:00Z" w16du:dateUtc="2024-11-04T15:35:00Z">
        <w:r w:rsidR="008902C6">
          <w:t xml:space="preserve">; </w:t>
        </w:r>
      </w:ins>
      <w:ins w:id="145" w:author="Dustin Anderson-Bell" w:date="2024-11-03T12:47:00Z" w16du:dateUtc="2024-11-03T19:47:00Z">
        <w:r w:rsidR="0033409B">
          <w:t>35.3% ventilated</w:t>
        </w:r>
      </w:ins>
      <w:ins w:id="146" w:author="Dustin Anderson-Bell" w:date="2024-11-04T08:35:00Z" w16du:dateUtc="2024-11-04T15:35:00Z">
        <w:r w:rsidR="008902C6">
          <w:t xml:space="preserve">; </w:t>
        </w:r>
      </w:ins>
      <w:ins w:id="147" w:author="Dustin Anderson-Bell" w:date="2024-11-03T12:48:00Z" w16du:dateUtc="2024-11-03T19:48:00Z">
        <w:r w:rsidR="0033409B">
          <w:t>65.4% non-Hispanic white, 14.4% black, 5.5% Hispanic</w:t>
        </w:r>
      </w:ins>
      <w:ins w:id="148" w:author="Dustin Anderson-Bell" w:date="2024-11-03T12:50:00Z" w16du:dateUtc="2024-11-03T19:50:00Z">
        <w:r w:rsidR="0033409B">
          <w:t>; mean</w:t>
        </w:r>
      </w:ins>
      <w:ins w:id="149" w:author="Dustin Anderson-Bell" w:date="2024-11-03T12:51:00Z" w16du:dateUtc="2024-11-03T19:51:00Z">
        <w:r w:rsidR="0033409B">
          <w:t xml:space="preserve"> age 62.1 ± 16.4 years</w:t>
        </w:r>
      </w:ins>
      <w:ins w:id="150" w:author="Dustin Anderson-Bell" w:date="2024-11-03T12:49:00Z" w16du:dateUtc="2024-11-03T19:49:00Z">
        <w:r w:rsidR="0033409B">
          <w:t xml:space="preserve">) </w:t>
        </w:r>
      </w:ins>
      <w:r>
        <w:t>show</w:t>
      </w:r>
      <w:ins w:id="151" w:author="Dustin Anderson-Bell" w:date="2024-11-03T12:50:00Z" w16du:dateUtc="2024-11-03T19:50:00Z">
        <w:r w:rsidR="0033409B">
          <w:t xml:space="preserve">ing </w:t>
        </w:r>
      </w:ins>
      <w:del w:id="152" w:author="Dustin Anderson-Bell" w:date="2024-11-03T12:50:00Z" w16du:dateUtc="2024-11-03T19:50:00Z">
        <w:r w:rsidDel="0033409B">
          <w:delText xml:space="preserve">ed </w:delText>
        </w:r>
      </w:del>
      <w:r>
        <w:t>a mean PaCO</w:t>
      </w:r>
      <w:r w:rsidRPr="00F70102">
        <w:rPr>
          <w:vertAlign w:val="subscript"/>
        </w:rPr>
        <w:t>2</w:t>
      </w:r>
      <w:r>
        <w:t xml:space="preserve"> of 42.</w:t>
      </w:r>
      <w:r w:rsidR="00B756C4">
        <w:t>6</w:t>
      </w:r>
      <w:ins w:id="153" w:author="Dustin Anderson-Bell" w:date="2024-11-04T08:42:00Z" w16du:dateUtc="2024-11-04T15:42:00Z">
        <w:r w:rsidR="009E1FDD">
          <w:t xml:space="preserve"> ±17.3</w:t>
        </w:r>
      </w:ins>
      <w:ins w:id="154" w:author="Dustin Anderson-Bell" w:date="2024-11-02T10:58:00Z" w16du:dateUtc="2024-11-02T16:58:00Z">
        <w:r w:rsidR="00BA2D5A">
          <w:t>mmHg</w:t>
        </w:r>
      </w:ins>
      <w:ins w:id="155" w:author="Dustin Anderson-Bell" w:date="2024-11-04T08:42:00Z" w16du:dateUtc="2024-11-04T15:42:00Z">
        <w:r w:rsidR="009E1FDD">
          <w:t>.</w:t>
        </w:r>
      </w:ins>
      <w:del w:id="156" w:author="Dustin Anderson-Bell" w:date="2024-11-04T08:42:00Z" w16du:dateUtc="2024-11-04T15:42:00Z">
        <w:r w:rsidDel="009E1FDD">
          <w:delText xml:space="preserve"> (SD 1</w:delText>
        </w:r>
        <w:r w:rsidR="00B756C4" w:rsidDel="009E1FDD">
          <w:delText>7</w:delText>
        </w:r>
        <w:r w:rsidDel="009E1FDD">
          <w:delText>.</w:delText>
        </w:r>
        <w:r w:rsidR="00B756C4" w:rsidDel="009E1FDD">
          <w:delText>3</w:delText>
        </w:r>
        <w:r w:rsidDel="009E1FDD">
          <w:delText>)</w:delText>
        </w:r>
      </w:del>
      <w:del w:id="157" w:author="Dustin Anderson-Bell" w:date="2024-11-02T10:58:00Z" w16du:dateUtc="2024-11-02T16:58:00Z">
        <w:r w:rsidDel="00BA2D5A">
          <w:delText xml:space="preserve"> mmHg</w:delText>
        </w:r>
      </w:del>
      <w:del w:id="158" w:author="Dustin Anderson-Bell" w:date="2024-11-04T08:42:00Z" w16du:dateUtc="2024-11-04T15:42:00Z">
        <w:r w:rsidDel="009E1FDD">
          <w:delText>.</w:delText>
        </w:r>
      </w:del>
      <w:r>
        <w:t xml:space="preserve"> </w:t>
      </w:r>
      <w:r w:rsidR="00F0137E">
        <w:t xml:space="preserve">Hypercapnia was present in </w:t>
      </w:r>
      <w:r w:rsidR="00B756C4">
        <w:t>47</w:t>
      </w:r>
      <w:r w:rsidR="00F0137E">
        <w:t>,</w:t>
      </w:r>
      <w:r w:rsidR="00B756C4">
        <w:t>995</w:t>
      </w:r>
      <w:r w:rsidR="00F0137E">
        <w:t xml:space="preserve"> (</w:t>
      </w:r>
      <w:r w:rsidR="00B756C4">
        <w:t>30.3</w:t>
      </w:r>
      <w:r w:rsidR="00F0137E">
        <w:t xml:space="preserve">%). </w:t>
      </w:r>
      <w:r w:rsidR="007F566A" w:rsidRPr="00E30EC7">
        <w:t>S</w:t>
      </w:r>
      <w:r w:rsidR="0038609B" w:rsidRPr="00E30EC7">
        <w:t xml:space="preserve">imulated </w:t>
      </w:r>
      <w:del w:id="159" w:author="Dustin Anderson-Bell" w:date="2024-11-02T10:58:00Z" w16du:dateUtc="2024-11-02T16:58:00Z">
        <w:r w:rsidR="007F566A" w:rsidRPr="00E30EC7" w:rsidDel="0006173A">
          <w:delText xml:space="preserve">paired </w:delText>
        </w:r>
      </w:del>
      <w:r w:rsidR="0038609B" w:rsidRPr="00E30EC7">
        <w:t xml:space="preserve">TcCO2 measurements </w:t>
      </w:r>
      <w:del w:id="160" w:author="Dustin Anderson-Bell" w:date="2024-11-04T08:36:00Z" w16du:dateUtc="2024-11-04T15:36:00Z">
        <w:r w:rsidR="0038609B" w:rsidRPr="00E30EC7" w:rsidDel="008902C6">
          <w:delText xml:space="preserve">would identify </w:delText>
        </w:r>
        <w:r w:rsidR="007F566A" w:rsidRPr="00E30EC7" w:rsidDel="008902C6">
          <w:delText>1</w:delText>
        </w:r>
        <w:r w:rsidR="00AA7DE6" w:rsidRPr="00E30EC7" w:rsidDel="008902C6">
          <w:delText>0</w:delText>
        </w:r>
      </w:del>
      <w:del w:id="161" w:author="Dustin Anderson-Bell" w:date="2024-11-03T13:14:00Z" w16du:dateUtc="2024-11-03T20:14:00Z">
        <w:r w:rsidR="00B756C4" w:rsidRPr="00E30EC7" w:rsidDel="00072EF2">
          <w:delText>3</w:delText>
        </w:r>
        <w:r w:rsidR="007F566A" w:rsidRPr="00E30EC7" w:rsidDel="00072EF2">
          <w:delText>,</w:delText>
        </w:r>
        <w:r w:rsidR="00B756C4" w:rsidRPr="00E30EC7" w:rsidDel="00072EF2">
          <w:delText>246</w:delText>
        </w:r>
        <w:r w:rsidR="007F566A" w:rsidRPr="00E30EC7" w:rsidDel="00072EF2">
          <w:delText xml:space="preserve"> </w:delText>
        </w:r>
      </w:del>
      <w:del w:id="162" w:author="Dustin Anderson-Bell" w:date="2024-11-04T08:36:00Z" w16du:dateUtc="2024-11-04T15:36:00Z">
        <w:r w:rsidR="007F566A" w:rsidRPr="00E30EC7" w:rsidDel="008902C6">
          <w:delText>(6</w:delText>
        </w:r>
      </w:del>
      <w:del w:id="163" w:author="Dustin Anderson-Bell" w:date="2024-11-03T13:14:00Z" w16du:dateUtc="2024-11-03T20:14:00Z">
        <w:r w:rsidR="00B756C4" w:rsidRPr="00E30EC7" w:rsidDel="00072EF2">
          <w:delText>5</w:delText>
        </w:r>
        <w:r w:rsidR="007F566A" w:rsidRPr="00E30EC7" w:rsidDel="00072EF2">
          <w:delText>.</w:delText>
        </w:r>
        <w:r w:rsidR="00B756C4" w:rsidRPr="00E30EC7" w:rsidDel="00072EF2">
          <w:delText>3</w:delText>
        </w:r>
      </w:del>
      <w:del w:id="164" w:author="Dustin Anderson-Bell" w:date="2024-11-04T08:36:00Z" w16du:dateUtc="2024-11-04T15:36:00Z">
        <w:r w:rsidR="007F566A" w:rsidRPr="00E30EC7" w:rsidDel="008902C6">
          <w:delText>%) as</w:delText>
        </w:r>
        <w:r w:rsidR="00F0137E" w:rsidRPr="00E30EC7" w:rsidDel="008902C6">
          <w:delText xml:space="preserve"> </w:delText>
        </w:r>
      </w:del>
      <w:del w:id="165" w:author="Dustin Anderson-Bell" w:date="2024-11-02T10:58:00Z" w16du:dateUtc="2024-11-02T16:58:00Z">
        <w:r w:rsidR="00F0137E" w:rsidRPr="00E30EC7" w:rsidDel="0006173A">
          <w:delText xml:space="preserve">a </w:delText>
        </w:r>
      </w:del>
      <w:del w:id="166" w:author="Dustin Anderson-Bell" w:date="2024-11-04T08:36:00Z" w16du:dateUtc="2024-11-04T15:36:00Z">
        <w:r w:rsidR="007F566A" w:rsidRPr="00E30EC7" w:rsidDel="008902C6">
          <w:delText xml:space="preserve">true negative, </w:delText>
        </w:r>
      </w:del>
      <w:del w:id="167" w:author="Dustin Anderson-Bell" w:date="2024-11-03T13:14:00Z" w16du:dateUtc="2024-11-03T20:14:00Z">
        <w:r w:rsidR="00B756C4" w:rsidRPr="00E30EC7" w:rsidDel="00072EF2">
          <w:delText>6,977</w:delText>
        </w:r>
        <w:r w:rsidR="007F566A" w:rsidRPr="00E30EC7" w:rsidDel="00072EF2">
          <w:delText xml:space="preserve"> </w:delText>
        </w:r>
      </w:del>
      <w:del w:id="168" w:author="Dustin Anderson-Bell" w:date="2024-11-04T08:36:00Z" w16du:dateUtc="2024-11-04T15:36:00Z">
        <w:r w:rsidR="007F566A" w:rsidRPr="00E30EC7" w:rsidDel="008902C6">
          <w:delText>(</w:delText>
        </w:r>
      </w:del>
      <w:del w:id="169" w:author="Dustin Anderson-Bell" w:date="2024-11-03T13:14:00Z" w16du:dateUtc="2024-11-03T20:14:00Z">
        <w:r w:rsidR="00AA7DE6" w:rsidRPr="00E30EC7" w:rsidDel="00072EF2">
          <w:delText>4</w:delText>
        </w:r>
        <w:r w:rsidR="007F566A" w:rsidRPr="00E30EC7" w:rsidDel="00072EF2">
          <w:delText>.</w:delText>
        </w:r>
        <w:r w:rsidR="00AA7DE6" w:rsidRPr="00E30EC7" w:rsidDel="00072EF2">
          <w:delText>4</w:delText>
        </w:r>
      </w:del>
      <w:del w:id="170" w:author="Dustin Anderson-Bell" w:date="2024-11-04T08:36:00Z" w16du:dateUtc="2024-11-04T15:36:00Z">
        <w:r w:rsidR="007F566A" w:rsidRPr="00E30EC7" w:rsidDel="008902C6">
          <w:delText>%) as</w:delText>
        </w:r>
      </w:del>
      <w:del w:id="171" w:author="Dustin Anderson-Bell" w:date="2024-11-02T10:58:00Z" w16du:dateUtc="2024-11-02T16:58:00Z">
        <w:r w:rsidR="00F0137E" w:rsidRPr="00E30EC7" w:rsidDel="0006173A">
          <w:delText xml:space="preserve"> a</w:delText>
        </w:r>
      </w:del>
      <w:del w:id="172" w:author="Dustin Anderson-Bell" w:date="2024-11-04T08:36:00Z" w16du:dateUtc="2024-11-04T15:36:00Z">
        <w:r w:rsidR="007F566A" w:rsidRPr="00E30EC7" w:rsidDel="008902C6">
          <w:delText xml:space="preserve"> false positive, </w:delText>
        </w:r>
      </w:del>
      <w:del w:id="173" w:author="Dustin Anderson-Bell" w:date="2024-11-03T13:14:00Z" w16du:dateUtc="2024-11-03T20:14:00Z">
        <w:r w:rsidR="00B756C4" w:rsidRPr="00E30EC7" w:rsidDel="00072EF2">
          <w:delText>41</w:delText>
        </w:r>
        <w:r w:rsidR="007F566A" w:rsidRPr="00E30EC7" w:rsidDel="00072EF2">
          <w:delText>,</w:delText>
        </w:r>
        <w:r w:rsidR="00B756C4" w:rsidRPr="00E30EC7" w:rsidDel="00072EF2">
          <w:delText>652</w:delText>
        </w:r>
      </w:del>
      <w:del w:id="174" w:author="Dustin Anderson-Bell" w:date="2024-11-04T08:36:00Z" w16du:dateUtc="2024-11-04T15:36:00Z">
        <w:r w:rsidR="007F566A" w:rsidRPr="00E30EC7" w:rsidDel="008902C6">
          <w:delText xml:space="preserve"> (</w:delText>
        </w:r>
      </w:del>
      <w:del w:id="175" w:author="Dustin Anderson-Bell" w:date="2024-11-03T13:15:00Z" w16du:dateUtc="2024-11-03T20:15:00Z">
        <w:r w:rsidR="007F566A" w:rsidRPr="00E30EC7" w:rsidDel="00072EF2">
          <w:delText>2</w:delText>
        </w:r>
        <w:r w:rsidR="00AA7DE6" w:rsidRPr="00E30EC7" w:rsidDel="00072EF2">
          <w:delText>6</w:delText>
        </w:r>
        <w:r w:rsidR="007F566A" w:rsidRPr="00E30EC7" w:rsidDel="00072EF2">
          <w:delText>.</w:delText>
        </w:r>
        <w:r w:rsidR="00B756C4" w:rsidRPr="00E30EC7" w:rsidDel="00072EF2">
          <w:delText>32</w:delText>
        </w:r>
      </w:del>
      <w:del w:id="176" w:author="Dustin Anderson-Bell" w:date="2024-11-04T08:36:00Z" w16du:dateUtc="2024-11-04T15:36:00Z">
        <w:r w:rsidR="007F566A" w:rsidRPr="00E30EC7" w:rsidDel="008902C6">
          <w:delText xml:space="preserve">%) as </w:delText>
        </w:r>
      </w:del>
      <w:del w:id="177" w:author="Dustin Anderson-Bell" w:date="2024-11-02T10:58:00Z" w16du:dateUtc="2024-11-02T16:58:00Z">
        <w:r w:rsidR="00F0137E" w:rsidRPr="00E30EC7" w:rsidDel="0006173A">
          <w:delText xml:space="preserve">a </w:delText>
        </w:r>
      </w:del>
      <w:del w:id="178" w:author="Dustin Anderson-Bell" w:date="2024-11-04T08:36:00Z" w16du:dateUtc="2024-11-04T15:36:00Z">
        <w:r w:rsidR="007F566A" w:rsidRPr="00E30EC7" w:rsidDel="008902C6">
          <w:delText xml:space="preserve">true positive, and </w:delText>
        </w:r>
      </w:del>
      <w:del w:id="179" w:author="Dustin Anderson-Bell" w:date="2024-11-03T13:15:00Z" w16du:dateUtc="2024-11-03T20:15:00Z">
        <w:r w:rsidR="00AA7DE6" w:rsidRPr="00E30EC7" w:rsidDel="00072EF2">
          <w:delText>6</w:delText>
        </w:r>
        <w:r w:rsidR="007F566A" w:rsidRPr="00E30EC7" w:rsidDel="00072EF2">
          <w:delText>,</w:delText>
        </w:r>
        <w:r w:rsidR="00B756C4" w:rsidRPr="00E30EC7" w:rsidDel="00072EF2">
          <w:delText>343</w:delText>
        </w:r>
      </w:del>
      <w:del w:id="180" w:author="Dustin Anderson-Bell" w:date="2024-11-04T08:36:00Z" w16du:dateUtc="2024-11-04T15:36:00Z">
        <w:r w:rsidR="007F566A" w:rsidRPr="00E30EC7" w:rsidDel="008902C6">
          <w:delText xml:space="preserve"> (</w:delText>
        </w:r>
        <w:r w:rsidR="00AA7DE6" w:rsidRPr="00E30EC7" w:rsidDel="008902C6">
          <w:delText>4</w:delText>
        </w:r>
        <w:r w:rsidR="007F566A" w:rsidRPr="00E30EC7" w:rsidDel="008902C6">
          <w:delText>.</w:delText>
        </w:r>
      </w:del>
      <w:del w:id="181" w:author="Dustin Anderson-Bell" w:date="2024-11-03T13:15:00Z" w16du:dateUtc="2024-11-03T20:15:00Z">
        <w:r w:rsidR="00B756C4" w:rsidRPr="00E30EC7" w:rsidDel="00072EF2">
          <w:delText>0</w:delText>
        </w:r>
      </w:del>
      <w:del w:id="182" w:author="Dustin Anderson-Bell" w:date="2024-11-04T08:36:00Z" w16du:dateUtc="2024-11-04T15:36:00Z">
        <w:r w:rsidR="007F566A" w:rsidRPr="00E30EC7" w:rsidDel="008902C6">
          <w:delText>%) as</w:delText>
        </w:r>
        <w:r w:rsidR="00F0137E" w:rsidRPr="00E30EC7" w:rsidDel="008902C6">
          <w:delText xml:space="preserve"> </w:delText>
        </w:r>
      </w:del>
      <w:del w:id="183" w:author="Dustin Anderson-Bell" w:date="2024-11-02T10:58:00Z" w16du:dateUtc="2024-11-02T16:58:00Z">
        <w:r w:rsidR="00F0137E" w:rsidRPr="00E30EC7" w:rsidDel="0006173A">
          <w:delText>a</w:delText>
        </w:r>
        <w:r w:rsidR="007F566A" w:rsidRPr="00E30EC7" w:rsidDel="0006173A">
          <w:delText xml:space="preserve"> </w:delText>
        </w:r>
      </w:del>
      <w:del w:id="184" w:author="Dustin Anderson-Bell" w:date="2024-11-04T08:36:00Z" w16du:dateUtc="2024-11-04T15:36:00Z">
        <w:r w:rsidR="007F566A" w:rsidRPr="00E30EC7" w:rsidDel="008902C6">
          <w:delText>false</w:delText>
        </w:r>
        <w:r w:rsidR="00C5197E" w:rsidRPr="00E30EC7" w:rsidDel="008902C6">
          <w:delText xml:space="preserve"> negative</w:delText>
        </w:r>
      </w:del>
      <w:del w:id="185" w:author="Dustin Anderson-Bell" w:date="2024-11-02T10:59:00Z" w16du:dateUtc="2024-11-02T16:59:00Z">
        <w:r w:rsidR="00C5197E" w:rsidRPr="00E30EC7" w:rsidDel="0006173A">
          <w:delText xml:space="preserve"> (Figure 1). The</w:delText>
        </w:r>
        <w:r w:rsidR="00E6186A" w:rsidRPr="00E30EC7" w:rsidDel="0006173A">
          <w:delText>se results yield</w:delText>
        </w:r>
        <w:r w:rsidR="00C5197E" w:rsidRPr="00E30EC7" w:rsidDel="0006173A">
          <w:delText xml:space="preserve"> </w:delText>
        </w:r>
        <w:r w:rsidR="00E6186A" w:rsidRPr="00E30EC7" w:rsidDel="0006173A">
          <w:delText xml:space="preserve">the following </w:delText>
        </w:r>
        <w:r w:rsidR="00C5197E" w:rsidRPr="00E30EC7" w:rsidDel="0006173A">
          <w:delText>estimated</w:delText>
        </w:r>
        <w:r w:rsidR="00E6186A" w:rsidRPr="00E30EC7" w:rsidDel="0006173A">
          <w:delText xml:space="preserve"> test characteristics:</w:delText>
        </w:r>
      </w:del>
      <w:ins w:id="186" w:author="Dustin Anderson-Bell" w:date="2024-11-02T10:59:00Z" w16du:dateUtc="2024-11-02T16:59:00Z">
        <w:r w:rsidR="0006173A" w:rsidRPr="00E30EC7">
          <w:t>yield</w:t>
        </w:r>
      </w:ins>
      <w:ins w:id="187" w:author="Dustin Anderson-Bell" w:date="2024-11-04T08:36:00Z" w16du:dateUtc="2024-11-04T15:36:00Z">
        <w:r w:rsidR="008902C6">
          <w:t>ed</w:t>
        </w:r>
      </w:ins>
      <w:ins w:id="188" w:author="Dustin Anderson-Bell" w:date="2024-11-02T10:59:00Z" w16du:dateUtc="2024-11-02T16:59:00Z">
        <w:r w:rsidR="0006173A" w:rsidRPr="00E30EC7">
          <w:t xml:space="preserve"> </w:t>
        </w:r>
      </w:ins>
      <w:ins w:id="189" w:author="Brian Locke" w:date="2024-11-04T17:12:00Z" w16du:dateUtc="2024-11-05T00:12:00Z">
        <w:r w:rsidR="00E415BD">
          <w:t xml:space="preserve">the following </w:t>
        </w:r>
      </w:ins>
      <w:ins w:id="190" w:author="Brian Locke" w:date="2024-11-04T17:15:00Z" w16du:dateUtc="2024-11-05T00:15:00Z">
        <w:r w:rsidR="00175C95">
          <w:t>operating</w:t>
        </w:r>
      </w:ins>
      <w:ins w:id="191" w:author="Dustin Anderson-Bell" w:date="2024-11-02T10:59:00Z" w16du:dateUtc="2024-11-02T16:59:00Z">
        <w:del w:id="192" w:author="Brian Locke" w:date="2024-11-04T17:15:00Z" w16du:dateUtc="2024-11-05T00:15:00Z">
          <w:r w:rsidR="0006173A" w:rsidRPr="00E30EC7" w:rsidDel="00175C95">
            <w:delText>test</w:delText>
          </w:r>
        </w:del>
        <w:r w:rsidR="0006173A" w:rsidRPr="00E30EC7">
          <w:t xml:space="preserve"> characteristic</w:t>
        </w:r>
        <w:del w:id="193" w:author="Brian Locke" w:date="2024-11-04T17:12:00Z" w16du:dateUtc="2024-11-05T00:12:00Z">
          <w:r w:rsidR="0006173A" w:rsidRPr="00E30EC7" w:rsidDel="00E415BD">
            <w:delText xml:space="preserve">s </w:delText>
          </w:r>
        </w:del>
      </w:ins>
      <w:ins w:id="194" w:author="Dustin Anderson-Bell" w:date="2024-11-04T08:42:00Z" w16du:dateUtc="2024-11-04T15:42:00Z">
        <w:del w:id="195" w:author="Brian Locke" w:date="2024-11-04T17:12:00Z" w16du:dateUtc="2024-11-05T00:12:00Z">
          <w:r w:rsidR="0031552C" w:rsidDel="00E415BD">
            <w:delText xml:space="preserve">as </w:delText>
          </w:r>
        </w:del>
      </w:ins>
      <w:ins w:id="196" w:author="Dustin Anderson-Bell" w:date="2024-11-04T08:43:00Z" w16du:dateUtc="2024-11-04T15:43:00Z">
        <w:del w:id="197" w:author="Brian Locke" w:date="2024-11-04T17:12:00Z" w16du:dateUtc="2024-11-05T00:12:00Z">
          <w:r w:rsidR="0031552C" w:rsidDel="00E415BD">
            <w:delText>follows</w:delText>
          </w:r>
        </w:del>
      </w:ins>
      <w:ins w:id="198" w:author="Brian Locke" w:date="2024-11-04T17:12:00Z" w16du:dateUtc="2024-11-05T00:12:00Z">
        <w:r w:rsidR="00E415BD">
          <w:t xml:space="preserve"> estimates</w:t>
        </w:r>
      </w:ins>
      <w:ins w:id="199" w:author="Dustin Anderson-Bell" w:date="2024-11-04T08:43:00Z" w16du:dateUtc="2024-11-04T15:43:00Z">
        <w:r w:rsidR="0031552C">
          <w:t xml:space="preserve">: </w:t>
        </w:r>
      </w:ins>
      <w:del w:id="200" w:author="Dustin Anderson-Bell" w:date="2024-11-04T08:42:00Z" w16du:dateUtc="2024-11-04T15:42:00Z">
        <w:r w:rsidR="00C5197E" w:rsidRPr="00E30EC7" w:rsidDel="0031552C">
          <w:delText xml:space="preserve"> </w:delText>
        </w:r>
      </w:del>
      <w:r w:rsidR="00C5197E" w:rsidRPr="00E30EC7">
        <w:t xml:space="preserve">sensitivity </w:t>
      </w:r>
      <w:r w:rsidR="00AA7DE6" w:rsidRPr="00E30EC7">
        <w:t>8</w:t>
      </w:r>
      <w:ins w:id="201" w:author="Dustin Anderson-Bell" w:date="2024-11-03T13:15:00Z" w16du:dateUtc="2024-11-03T20:15:00Z">
        <w:r w:rsidR="00072EF2" w:rsidRPr="00E30EC7">
          <w:rPr>
            <w:rPrChange w:id="202" w:author="Dustin Anderson-Bell" w:date="2024-11-03T13:16:00Z" w16du:dateUtc="2024-11-03T20:16:00Z">
              <w:rPr>
                <w:highlight w:val="yellow"/>
              </w:rPr>
            </w:rPrChange>
          </w:rPr>
          <w:t>4.2</w:t>
        </w:r>
      </w:ins>
      <w:del w:id="203" w:author="Dustin Anderson-Bell" w:date="2024-11-03T13:15:00Z" w16du:dateUtc="2024-11-03T20:15:00Z">
        <w:r w:rsidR="00AA7DE6" w:rsidRPr="00E30EC7" w:rsidDel="00072EF2">
          <w:delText>6</w:delText>
        </w:r>
        <w:r w:rsidR="00C5197E" w:rsidRPr="00E30EC7" w:rsidDel="00072EF2">
          <w:delText>.8</w:delText>
        </w:r>
      </w:del>
      <w:r w:rsidR="00C5197E" w:rsidRPr="00E30EC7">
        <w:t xml:space="preserve">%, specificity </w:t>
      </w:r>
      <w:ins w:id="204" w:author="Dustin Anderson-Bell" w:date="2024-11-03T13:15:00Z" w16du:dateUtc="2024-11-03T20:15:00Z">
        <w:r w:rsidR="00072EF2" w:rsidRPr="00E30EC7">
          <w:rPr>
            <w:rPrChange w:id="205" w:author="Dustin Anderson-Bell" w:date="2024-11-03T13:16:00Z" w16du:dateUtc="2024-11-03T20:16:00Z">
              <w:rPr>
                <w:highlight w:val="yellow"/>
              </w:rPr>
            </w:rPrChange>
          </w:rPr>
          <w:t>91.0</w:t>
        </w:r>
      </w:ins>
      <w:del w:id="206" w:author="Dustin Anderson-Bell" w:date="2024-11-03T13:15:00Z" w16du:dateUtc="2024-11-03T20:15:00Z">
        <w:r w:rsidR="00C5197E" w:rsidRPr="00E30EC7" w:rsidDel="00072EF2">
          <w:delText>9</w:delText>
        </w:r>
        <w:r w:rsidR="00AA7DE6" w:rsidRPr="00E30EC7" w:rsidDel="00072EF2">
          <w:delText>3</w:delText>
        </w:r>
        <w:r w:rsidR="00C5197E" w:rsidRPr="00E30EC7" w:rsidDel="00072EF2">
          <w:delText>.</w:delText>
        </w:r>
        <w:r w:rsidR="00AA7DE6" w:rsidRPr="00E30EC7" w:rsidDel="00072EF2">
          <w:delText>6</w:delText>
        </w:r>
      </w:del>
      <w:r w:rsidR="00C5197E" w:rsidRPr="00E30EC7">
        <w:t>%, negative predictive value</w:t>
      </w:r>
      <w:ins w:id="207" w:author="Dustin Anderson-Bell" w:date="2024-11-03T13:15:00Z" w16du:dateUtc="2024-11-03T20:15:00Z">
        <w:r w:rsidR="00072EF2" w:rsidRPr="00E30EC7">
          <w:rPr>
            <w:rPrChange w:id="208" w:author="Dustin Anderson-Bell" w:date="2024-11-03T13:16:00Z" w16du:dateUtc="2024-11-03T20:16:00Z">
              <w:rPr>
                <w:highlight w:val="yellow"/>
              </w:rPr>
            </w:rPrChange>
          </w:rPr>
          <w:t xml:space="preserve"> 93.0</w:t>
        </w:r>
      </w:ins>
      <w:del w:id="209" w:author="Dustin Anderson-Bell" w:date="2024-11-03T13:15:00Z" w16du:dateUtc="2024-11-03T20:15:00Z">
        <w:r w:rsidR="00C5197E" w:rsidRPr="00E30EC7" w:rsidDel="00072EF2">
          <w:delText xml:space="preserve"> </w:delText>
        </w:r>
        <w:r w:rsidR="00AA7DE6" w:rsidRPr="00E30EC7" w:rsidDel="00072EF2">
          <w:delText>8</w:delText>
        </w:r>
        <w:r w:rsidR="00C5197E" w:rsidRPr="00E30EC7" w:rsidDel="00072EF2">
          <w:delText>5.9</w:delText>
        </w:r>
      </w:del>
      <w:r w:rsidR="00C5197E" w:rsidRPr="00E30EC7">
        <w:t xml:space="preserve">%, and positive predictive value </w:t>
      </w:r>
      <w:ins w:id="210" w:author="Dustin Anderson-Bell" w:date="2024-11-03T13:16:00Z" w16du:dateUtc="2024-11-03T20:16:00Z">
        <w:r w:rsidR="00072EF2" w:rsidRPr="00E30EC7">
          <w:rPr>
            <w:rPrChange w:id="211" w:author="Dustin Anderson-Bell" w:date="2024-11-03T13:16:00Z" w16du:dateUtc="2024-11-03T20:16:00Z">
              <w:rPr>
                <w:highlight w:val="yellow"/>
              </w:rPr>
            </w:rPrChange>
          </w:rPr>
          <w:t>80.4</w:t>
        </w:r>
      </w:ins>
      <w:del w:id="212" w:author="Dustin Anderson-Bell" w:date="2024-11-03T13:16:00Z" w16du:dateUtc="2024-11-03T20:16:00Z">
        <w:r w:rsidR="00C5197E" w:rsidRPr="00E30EC7" w:rsidDel="00072EF2">
          <w:delText>9</w:delText>
        </w:r>
        <w:r w:rsidR="00AA7DE6" w:rsidRPr="00E30EC7" w:rsidDel="00072EF2">
          <w:delText>4</w:delText>
        </w:r>
        <w:r w:rsidR="00C5197E" w:rsidRPr="00E30EC7" w:rsidDel="00072EF2">
          <w:delText>.</w:delText>
        </w:r>
        <w:r w:rsidR="00AA7DE6" w:rsidRPr="00E30EC7" w:rsidDel="00072EF2">
          <w:delText>0</w:delText>
        </w:r>
      </w:del>
      <w:r w:rsidR="00C5197E" w:rsidRPr="00E30EC7">
        <w:t>%.</w:t>
      </w:r>
      <w:r w:rsidR="00C5197E">
        <w:t xml:space="preserve">  </w:t>
      </w:r>
    </w:p>
    <w:p w14:paraId="1AA256F0" w14:textId="77777777" w:rsidR="00AA7DE6" w:rsidRDefault="00AA7DE6" w:rsidP="00616959"/>
    <w:p w14:paraId="196D544E" w14:textId="74B9607D" w:rsidR="00616959" w:rsidRPr="0038609B" w:rsidRDefault="0038609B" w:rsidP="00616959">
      <w:pPr>
        <w:rPr>
          <w:b/>
          <w:bCs/>
        </w:rPr>
      </w:pPr>
      <w:r w:rsidRPr="0038609B">
        <w:rPr>
          <w:b/>
          <w:bCs/>
        </w:rPr>
        <w:t xml:space="preserve">Conclusions: </w:t>
      </w:r>
    </w:p>
    <w:p w14:paraId="55373510" w14:textId="2C5C4A81" w:rsidR="00616959" w:rsidRDefault="00175C95">
      <w:ins w:id="213" w:author="Brian Locke" w:date="2024-11-04T17:17:00Z" w16du:dateUtc="2024-11-05T00:17:00Z">
        <w:r>
          <w:t>Our simulation suggests</w:t>
        </w:r>
      </w:ins>
      <w:ins w:id="214" w:author="Brian Locke" w:date="2024-11-04T17:16:00Z" w16du:dateUtc="2024-11-05T00:16:00Z">
        <w:r>
          <w:t xml:space="preserve"> the accuracy of TcCO</w:t>
        </w:r>
        <w:r w:rsidRPr="00175C95">
          <w:rPr>
            <w:vertAlign w:val="subscript"/>
            <w:rPrChange w:id="215" w:author="Brian Locke" w:date="2024-11-04T17:20:00Z" w16du:dateUtc="2024-11-05T00:20:00Z">
              <w:rPr/>
            </w:rPrChange>
          </w:rPr>
          <w:t>2</w:t>
        </w:r>
        <w:r>
          <w:t xml:space="preserve"> for b</w:t>
        </w:r>
      </w:ins>
      <w:ins w:id="216" w:author="Brian Locke" w:date="2024-11-04T17:17:00Z" w16du:dateUtc="2024-11-05T00:17:00Z">
        <w:r>
          <w:t xml:space="preserve">inary classification of hypercapnia is likely to be high because </w:t>
        </w:r>
      </w:ins>
      <w:del w:id="217" w:author="Brian Locke" w:date="2024-11-04T17:17:00Z" w16du:dateUtc="2024-11-05T00:17:00Z">
        <w:r w:rsidR="0038609B" w:rsidDel="00175C95">
          <w:delText>M</w:delText>
        </w:r>
      </w:del>
      <w:ins w:id="218" w:author="Brian Locke" w:date="2024-11-04T17:17:00Z" w16du:dateUtc="2024-11-05T00:17:00Z">
        <w:r>
          <w:t>m</w:t>
        </w:r>
      </w:ins>
      <w:r w:rsidR="0038609B">
        <w:t>any</w:t>
      </w:r>
      <w:del w:id="219" w:author="Dustin Anderson-Bell" w:date="2024-11-02T11:00:00Z" w16du:dateUtc="2024-11-02T17:00:00Z">
        <w:r w:rsidR="007F566A" w:rsidDel="00603F6C">
          <w:delText xml:space="preserve"> newly</w:delText>
        </w:r>
        <w:r w:rsidR="0038609B" w:rsidDel="00603F6C">
          <w:delText xml:space="preserve"> </w:delText>
        </w:r>
        <w:r w:rsidR="007F566A" w:rsidDel="00603F6C">
          <w:delText>admitted</w:delText>
        </w:r>
      </w:del>
      <w:r w:rsidR="007F566A">
        <w:t xml:space="preserve"> </w:t>
      </w:r>
      <w:ins w:id="220" w:author="Brian Locke" w:date="2024-11-04T17:18:00Z" w16du:dateUtc="2024-11-05T00:18:00Z">
        <w:r>
          <w:t xml:space="preserve">admitted </w:t>
        </w:r>
      </w:ins>
      <w:r w:rsidR="0038609B">
        <w:t xml:space="preserve">patients </w:t>
      </w:r>
      <w:ins w:id="221" w:author="Brian Locke" w:date="2024-11-04T17:18:00Z" w16du:dateUtc="2024-11-05T00:18:00Z">
        <w:r>
          <w:t>have PaCO</w:t>
        </w:r>
        <w:r w:rsidRPr="00175C95">
          <w:rPr>
            <w:vertAlign w:val="subscript"/>
            <w:rPrChange w:id="222" w:author="Brian Locke" w:date="2024-11-04T17:18:00Z" w16du:dateUtc="2024-11-05T00:18:00Z">
              <w:rPr/>
            </w:rPrChange>
          </w:rPr>
          <w:t>2</w:t>
        </w:r>
        <w:r>
          <w:t xml:space="preserve"> values sufficiently far from the threshold </w:t>
        </w:r>
      </w:ins>
      <w:ins w:id="223" w:author="Brian Locke" w:date="2024-11-04T17:19:00Z" w16du:dateUtc="2024-11-05T00:19:00Z">
        <w:r>
          <w:t>to make classification errors unlikely</w:t>
        </w:r>
      </w:ins>
      <w:ins w:id="224" w:author="Brian Locke" w:date="2024-11-04T17:30:00Z" w16du:dateUtc="2024-11-05T00:30:00Z">
        <w:r w:rsidR="00C16F9D">
          <w:t>,</w:t>
        </w:r>
      </w:ins>
      <w:ins w:id="225" w:author="Brian Locke" w:date="2024-11-04T17:19:00Z" w16du:dateUtc="2024-11-05T00:19:00Z">
        <w:r>
          <w:t xml:space="preserve"> given reported limits of agreement</w:t>
        </w:r>
      </w:ins>
      <w:ins w:id="226" w:author="Dustin Anderson-Bell" w:date="2024-11-02T11:00:00Z" w16du:dateUtc="2024-11-02T17:00:00Z">
        <w:del w:id="227" w:author="Brian Locke" w:date="2024-11-04T17:20:00Z" w16du:dateUtc="2024-11-05T00:20:00Z">
          <w:r w:rsidR="00603F6C" w:rsidDel="00175C95">
            <w:delText xml:space="preserve">admitted </w:delText>
          </w:r>
        </w:del>
      </w:ins>
      <w:del w:id="228" w:author="Brian Locke" w:date="2024-11-04T17:20:00Z" w16du:dateUtc="2024-11-05T00:20:00Z">
        <w:r w:rsidR="0038609B" w:rsidDel="00175C95">
          <w:delText>with hypercapnia have substantial PaCO</w:delText>
        </w:r>
        <w:r w:rsidR="0038609B" w:rsidRPr="0038609B" w:rsidDel="00175C95">
          <w:rPr>
            <w:vertAlign w:val="subscript"/>
          </w:rPr>
          <w:delText>2</w:delText>
        </w:r>
        <w:r w:rsidR="0038609B" w:rsidDel="00175C95">
          <w:delText xml:space="preserve"> elevation</w:delText>
        </w:r>
        <w:r w:rsidR="00455CD0" w:rsidDel="00175C95">
          <w:delText xml:space="preserve"> making the likelihood of a false positive or negative diagnosis of hypercapnia</w:delText>
        </w:r>
      </w:del>
      <w:ins w:id="229" w:author="Dustin Anderson-Bell" w:date="2024-11-02T11:02:00Z" w16du:dateUtc="2024-11-02T17:02:00Z">
        <w:del w:id="230" w:author="Brian Locke" w:date="2024-11-04T17:20:00Z" w16du:dateUtc="2024-11-05T00:20:00Z">
          <w:r w:rsidR="00674E97" w:rsidDel="00175C95">
            <w:delText xml:space="preserve"> low</w:delText>
          </w:r>
        </w:del>
      </w:ins>
      <w:del w:id="231" w:author="Brian Locke" w:date="2024-11-04T17:20:00Z" w16du:dateUtc="2024-11-05T00:20:00Z">
        <w:r w:rsidR="00455CD0" w:rsidDel="00175C95">
          <w:delText xml:space="preserve"> unlikely </w:delText>
        </w:r>
        <w:r w:rsidR="007F566A" w:rsidDel="00175C95">
          <w:delText>if</w:delText>
        </w:r>
      </w:del>
      <w:ins w:id="232" w:author="Dustin Anderson-Bell" w:date="2024-11-02T11:01:00Z" w16du:dateUtc="2024-11-02T17:01:00Z">
        <w:del w:id="233" w:author="Brian Locke" w:date="2024-11-04T17:20:00Z" w16du:dateUtc="2024-11-05T00:20:00Z">
          <w:r w:rsidR="00627191" w:rsidDel="00175C95">
            <w:delText>given</w:delText>
          </w:r>
        </w:del>
      </w:ins>
      <w:del w:id="234" w:author="Brian Locke" w:date="2024-11-04T17:20:00Z" w16du:dateUtc="2024-11-05T00:20:00Z">
        <w:r w:rsidR="007F566A" w:rsidDel="00175C95">
          <w:delText xml:space="preserve"> reported </w:delText>
        </w:r>
      </w:del>
      <w:ins w:id="235" w:author="Dustin Anderson-Bell" w:date="2024-11-02T11:01:00Z" w16du:dateUtc="2024-11-02T17:01:00Z">
        <w:del w:id="236" w:author="Brian Locke" w:date="2024-11-04T17:20:00Z" w16du:dateUtc="2024-11-05T00:20:00Z">
          <w:r w:rsidR="00404AAF" w:rsidDel="00175C95">
            <w:delText xml:space="preserve">our observed </w:delText>
          </w:r>
        </w:del>
      </w:ins>
      <w:del w:id="237" w:author="Brian Locke" w:date="2024-11-04T17:20:00Z" w16du:dateUtc="2024-11-05T00:20:00Z">
        <w:r w:rsidR="007F566A" w:rsidDel="00175C95">
          <w:delText>rates of concordance between TcCO</w:delText>
        </w:r>
        <w:r w:rsidR="007F566A" w:rsidRPr="007F566A" w:rsidDel="00175C95">
          <w:rPr>
            <w:vertAlign w:val="subscript"/>
          </w:rPr>
          <w:delText>2</w:delText>
        </w:r>
        <w:r w:rsidR="007F566A" w:rsidDel="00175C95">
          <w:delText xml:space="preserve"> and PaCO</w:delText>
        </w:r>
        <w:r w:rsidR="007F566A" w:rsidRPr="007F566A" w:rsidDel="00175C95">
          <w:rPr>
            <w:vertAlign w:val="subscript"/>
          </w:rPr>
          <w:delText>2</w:delText>
        </w:r>
      </w:del>
      <w:del w:id="238" w:author="Dustin Anderson-Bell" w:date="2024-11-02T11:01:00Z" w16du:dateUtc="2024-11-02T17:01:00Z">
        <w:r w:rsidR="007F566A" w:rsidDel="00627191">
          <w:delText xml:space="preserve"> are accurate</w:delText>
        </w:r>
      </w:del>
      <w:r w:rsidR="007F566A">
        <w:t>.</w:t>
      </w:r>
      <w:r w:rsidR="00F0137E">
        <w:t xml:space="preserve"> </w:t>
      </w:r>
      <w:del w:id="239" w:author="Dustin Anderson-Bell" w:date="2024-11-02T11:02:00Z" w16du:dateUtc="2024-11-02T17:02:00Z">
        <w:r w:rsidR="00F0137E" w:rsidDel="00D1168E">
          <w:delText>However, one</w:delText>
        </w:r>
      </w:del>
      <w:ins w:id="240" w:author="Brian Locke" w:date="2024-11-04T17:20:00Z" w16du:dateUtc="2024-11-05T00:20:00Z">
        <w:r>
          <w:t>T</w:t>
        </w:r>
      </w:ins>
      <w:ins w:id="241" w:author="Brian Locke" w:date="2024-11-04T17:22:00Z" w16du:dateUtc="2024-11-05T00:22:00Z">
        <w:r>
          <w:t>wo</w:t>
        </w:r>
      </w:ins>
      <w:ins w:id="242" w:author="Dustin Anderson-Bell" w:date="2024-11-02T11:02:00Z" w16du:dateUtc="2024-11-02T17:02:00Z">
        <w:del w:id="243" w:author="Brian Locke" w:date="2024-11-04T17:20:00Z" w16du:dateUtc="2024-11-05T00:20:00Z">
          <w:r w:rsidR="00D1168E" w:rsidDel="00175C95">
            <w:delText>A</w:delText>
          </w:r>
        </w:del>
      </w:ins>
      <w:r w:rsidR="00F0137E">
        <w:t xml:space="preserve"> limitation</w:t>
      </w:r>
      <w:ins w:id="244" w:author="Brian Locke" w:date="2024-11-04T17:20:00Z" w16du:dateUtc="2024-11-05T00:20:00Z">
        <w:r>
          <w:t>s</w:t>
        </w:r>
      </w:ins>
      <w:r w:rsidR="00F0137E">
        <w:t xml:space="preserve"> </w:t>
      </w:r>
      <w:ins w:id="245" w:author="Brian Locke" w:date="2024-11-04T17:20:00Z" w16du:dateUtc="2024-11-05T00:20:00Z">
        <w:r>
          <w:t xml:space="preserve">of this work are </w:t>
        </w:r>
      </w:ins>
      <w:del w:id="246" w:author="Brian Locke" w:date="2024-11-04T17:20:00Z" w16du:dateUtc="2024-11-05T00:20:00Z">
        <w:r w:rsidR="00F0137E" w:rsidDel="00175C95">
          <w:delText xml:space="preserve">is </w:delText>
        </w:r>
      </w:del>
      <w:r w:rsidR="00F0137E">
        <w:t>that</w:t>
      </w:r>
      <w:r w:rsidR="00C5197E">
        <w:t xml:space="preserve"> </w:t>
      </w:r>
      <w:del w:id="247" w:author="Brian Locke" w:date="2024-11-04T17:21:00Z" w16du:dateUtc="2024-11-05T00:21:00Z">
        <w:r w:rsidR="000B0C00" w:rsidDel="00175C95">
          <w:delText xml:space="preserve">hypercapnic </w:delText>
        </w:r>
      </w:del>
      <w:r w:rsidR="00C5197E">
        <w:t>patients</w:t>
      </w:r>
      <w:ins w:id="248" w:author="Dustin Anderson-Bell" w:date="2024-11-02T11:02:00Z" w16du:dateUtc="2024-11-02T17:02:00Z">
        <w:r w:rsidR="00D1168E">
          <w:t xml:space="preserve"> </w:t>
        </w:r>
      </w:ins>
      <w:del w:id="249" w:author="Dustin Anderson-Bell" w:date="2024-11-02T11:02:00Z" w16du:dateUtc="2024-11-02T17:02:00Z">
        <w:r w:rsidR="00C5197E" w:rsidDel="00D1168E">
          <w:delText xml:space="preserve"> who</w:delText>
        </w:r>
        <w:r w:rsidR="00F0137E" w:rsidDel="00D1168E">
          <w:delText xml:space="preserve"> </w:delText>
        </w:r>
      </w:del>
      <w:r w:rsidR="00F0137E">
        <w:t>receiv</w:t>
      </w:r>
      <w:ins w:id="250" w:author="Dustin Anderson-Bell" w:date="2024-11-02T11:02:00Z" w16du:dateUtc="2024-11-02T17:02:00Z">
        <w:r w:rsidR="00D1168E">
          <w:t>ing</w:t>
        </w:r>
      </w:ins>
      <w:del w:id="251" w:author="Dustin Anderson-Bell" w:date="2024-11-02T11:02:00Z" w16du:dateUtc="2024-11-02T17:02:00Z">
        <w:r w:rsidR="00F0137E" w:rsidDel="00D1168E">
          <w:delText>e</w:delText>
        </w:r>
      </w:del>
      <w:r w:rsidR="00F0137E">
        <w:t xml:space="preserve"> </w:t>
      </w:r>
      <w:r w:rsidR="00EB1936">
        <w:t>ABGs</w:t>
      </w:r>
      <w:r w:rsidR="00F0137E">
        <w:t xml:space="preserve"> may have </w:t>
      </w:r>
      <w:del w:id="252" w:author="Brian Locke" w:date="2024-11-04T17:21:00Z" w16du:dateUtc="2024-11-05T00:21:00Z">
        <w:r w:rsidR="00F0137E" w:rsidDel="00175C95">
          <w:delText xml:space="preserve">higher </w:delText>
        </w:r>
      </w:del>
      <w:ins w:id="253" w:author="Brian Locke" w:date="2024-11-04T17:21:00Z" w16du:dateUtc="2024-11-05T00:21:00Z">
        <w:r>
          <w:t>more extreme</w:t>
        </w:r>
        <w:r>
          <w:t xml:space="preserve"> </w:t>
        </w:r>
      </w:ins>
      <w:r w:rsidR="00F0137E">
        <w:t>PaCO</w:t>
      </w:r>
      <w:r w:rsidR="00F0137E" w:rsidRPr="00C5197E">
        <w:rPr>
          <w:vertAlign w:val="subscript"/>
        </w:rPr>
        <w:t>2</w:t>
      </w:r>
      <w:r w:rsidR="00F0137E">
        <w:t xml:space="preserve"> </w:t>
      </w:r>
      <w:del w:id="254" w:author="Brian Locke" w:date="2024-11-04T17:21:00Z" w16du:dateUtc="2024-11-05T00:21:00Z">
        <w:r w:rsidR="00F0137E" w:rsidDel="00175C95">
          <w:lastRenderedPageBreak/>
          <w:delText xml:space="preserve">elevations </w:delText>
        </w:r>
      </w:del>
      <w:ins w:id="255" w:author="Brian Locke" w:date="2024-11-04T17:21:00Z" w16du:dateUtc="2024-11-05T00:21:00Z">
        <w:r>
          <w:t>derangements</w:t>
        </w:r>
        <w:r>
          <w:t xml:space="preserve"> </w:t>
        </w:r>
      </w:ins>
      <w:r w:rsidR="00F0137E">
        <w:t xml:space="preserve">than </w:t>
      </w:r>
      <w:r w:rsidR="00EB1936">
        <w:t xml:space="preserve">those </w:t>
      </w:r>
      <w:del w:id="256" w:author="Dustin Anderson-Bell" w:date="2024-11-02T11:03:00Z" w16du:dateUtc="2024-11-02T17:03:00Z">
        <w:r w:rsidR="00EB1936" w:rsidDel="00F61CD1">
          <w:delText>who do not</w:delText>
        </w:r>
      </w:del>
      <w:ins w:id="257" w:author="Dustin Anderson-Bell" w:date="2024-11-02T11:03:00Z" w16du:dateUtc="2024-11-02T17:03:00Z">
        <w:r w:rsidR="00F61CD1">
          <w:t>without ABGs</w:t>
        </w:r>
      </w:ins>
      <w:ins w:id="258" w:author="Brian Locke" w:date="2024-11-04T17:22:00Z" w16du:dateUtc="2024-11-05T00:22:00Z">
        <w:r>
          <w:t xml:space="preserve"> and</w:t>
        </w:r>
      </w:ins>
      <w:del w:id="259" w:author="Brian Locke" w:date="2024-11-04T17:21:00Z" w16du:dateUtc="2024-11-05T00:21:00Z">
        <w:r w:rsidR="00F0137E" w:rsidDel="00175C95">
          <w:delText>.</w:delText>
        </w:r>
      </w:del>
      <w:del w:id="260" w:author="Brian Locke" w:date="2024-11-04T17:22:00Z" w16du:dateUtc="2024-11-05T00:22:00Z">
        <w:r w:rsidR="00F0137E" w:rsidDel="00175C95">
          <w:delText xml:space="preserve"> This would lead to a decreased accuracy of TcCO2 among </w:delText>
        </w:r>
      </w:del>
      <w:ins w:id="261" w:author="Dustin Anderson-Bell" w:date="2024-11-02T11:03:00Z" w16du:dateUtc="2024-11-02T17:03:00Z">
        <w:del w:id="262" w:author="Brian Locke" w:date="2024-11-04T17:22:00Z" w16du:dateUtc="2024-11-05T00:22:00Z">
          <w:r w:rsidR="00F61CD1" w:rsidDel="00175C95">
            <w:delText xml:space="preserve">those patients </w:delText>
          </w:r>
        </w:del>
      </w:ins>
      <w:ins w:id="263" w:author="Dustin Anderson-Bell" w:date="2024-11-02T11:04:00Z" w16du:dateUtc="2024-11-02T17:04:00Z">
        <w:del w:id="264" w:author="Brian Locke" w:date="2024-11-04T17:22:00Z" w16du:dateUtc="2024-11-05T00:22:00Z">
          <w:r w:rsidR="00F61CD1" w:rsidDel="00175C95">
            <w:delText xml:space="preserve">with hypercapnia who wouldn’t have received ABGs. </w:delText>
          </w:r>
        </w:del>
      </w:ins>
      <w:del w:id="265" w:author="Brian Locke" w:date="2024-11-04T17:22:00Z" w16du:dateUtc="2024-11-05T00:22:00Z">
        <w:r w:rsidR="00F0137E" w:rsidDel="00175C95">
          <w:delText>all patients with hypercapnia as compared with the subset who receive ABGs</w:delText>
        </w:r>
        <w:r w:rsidR="00C5197E" w:rsidDel="00175C95">
          <w:delText xml:space="preserve">. Additionally, </w:delText>
        </w:r>
        <w:r w:rsidR="00F0137E" w:rsidDel="00175C95">
          <w:delText>the true distribution of</w:delText>
        </w:r>
      </w:del>
      <w:r w:rsidR="00F0137E">
        <w:t xml:space="preserve"> disagreement</w:t>
      </w:r>
      <w:ins w:id="266" w:author="Brian Locke" w:date="2024-11-04T17:29:00Z" w16du:dateUtc="2024-11-05T00:29:00Z">
        <w:r w:rsidR="00C16F9D">
          <w:t>s</w:t>
        </w:r>
      </w:ins>
      <w:r w:rsidR="00F0137E">
        <w:t xml:space="preserve"> </w:t>
      </w:r>
      <w:ins w:id="267" w:author="Dustin Anderson-Bell" w:date="2024-11-02T11:04:00Z" w16du:dateUtc="2024-11-02T17:04:00Z">
        <w:r w:rsidR="0017675E">
          <w:t xml:space="preserve">between </w:t>
        </w:r>
      </w:ins>
      <w:r w:rsidR="00F0137E">
        <w:t>TcCO</w:t>
      </w:r>
      <w:r w:rsidR="00F0137E" w:rsidRPr="00C5197E">
        <w:rPr>
          <w:vertAlign w:val="subscript"/>
        </w:rPr>
        <w:t>2</w:t>
      </w:r>
      <w:r w:rsidR="00F0137E">
        <w:t>-PaCO</w:t>
      </w:r>
      <w:r w:rsidR="00F0137E" w:rsidRPr="00C5197E">
        <w:rPr>
          <w:vertAlign w:val="subscript"/>
        </w:rPr>
        <w:t>2</w:t>
      </w:r>
      <w:r w:rsidR="00F0137E">
        <w:t xml:space="preserve"> m</w:t>
      </w:r>
      <w:ins w:id="268" w:author="Brian Locke" w:date="2024-11-04T17:30:00Z" w16du:dateUtc="2024-11-05T00:30:00Z">
        <w:r w:rsidR="00C16F9D">
          <w:t>ight</w:t>
        </w:r>
      </w:ins>
      <w:del w:id="269" w:author="Brian Locke" w:date="2024-11-04T17:30:00Z" w16du:dateUtc="2024-11-05T00:30:00Z">
        <w:r w:rsidR="00F0137E" w:rsidDel="00C16F9D">
          <w:delText>ay</w:delText>
        </w:r>
      </w:del>
      <w:del w:id="270" w:author="Brian Locke" w:date="2024-11-04T17:29:00Z" w16du:dateUtc="2024-11-05T00:29:00Z">
        <w:r w:rsidR="00F0137E" w:rsidDel="00C16F9D">
          <w:delText xml:space="preserve"> not</w:delText>
        </w:r>
      </w:del>
      <w:r w:rsidR="00F0137E">
        <w:t xml:space="preserve"> be</w:t>
      </w:r>
      <w:ins w:id="271" w:author="Brian Locke" w:date="2024-11-04T17:29:00Z" w16du:dateUtc="2024-11-05T00:29:00Z">
        <w:r w:rsidR="00C16F9D">
          <w:t xml:space="preserve"> non-</w:t>
        </w:r>
      </w:ins>
      <w:del w:id="272" w:author="Brian Locke" w:date="2024-11-04T17:29:00Z" w16du:dateUtc="2024-11-05T00:29:00Z">
        <w:r w:rsidR="00F0137E" w:rsidDel="00C16F9D">
          <w:delText xml:space="preserve"> </w:delText>
        </w:r>
      </w:del>
      <w:r w:rsidR="00F0137E">
        <w:t>Gaussian</w:t>
      </w:r>
      <w:ins w:id="273" w:author="Brian Locke" w:date="2024-11-04T17:23:00Z" w16du:dateUtc="2024-11-05T00:23:00Z">
        <w:r>
          <w:t>.</w:t>
        </w:r>
      </w:ins>
      <w:del w:id="274" w:author="Brian Locke" w:date="2024-11-04T17:23:00Z" w16du:dateUtc="2024-11-05T00:23:00Z">
        <w:r w:rsidR="00F0137E" w:rsidDel="00175C95">
          <w:delText xml:space="preserve"> and </w:delText>
        </w:r>
        <w:r w:rsidR="00C5197E" w:rsidDel="00175C95">
          <w:delText>the uncertainty of TcCO</w:delText>
        </w:r>
        <w:r w:rsidR="00C5197E" w:rsidRPr="00C5197E" w:rsidDel="00175C95">
          <w:rPr>
            <w:vertAlign w:val="subscript"/>
          </w:rPr>
          <w:delText>2</w:delText>
        </w:r>
        <w:r w:rsidR="00C5197E" w:rsidDel="00175C95">
          <w:delText>-PaCO</w:delText>
        </w:r>
        <w:r w:rsidR="00C5197E" w:rsidRPr="00C5197E" w:rsidDel="00175C95">
          <w:rPr>
            <w:vertAlign w:val="subscript"/>
          </w:rPr>
          <w:delText>2</w:delText>
        </w:r>
        <w:r w:rsidR="00C5197E" w:rsidDel="00175C95">
          <w:delText xml:space="preserve"> agreement was not explicitly modeled.</w:delText>
        </w:r>
      </w:del>
      <w:r w:rsidR="00C5197E">
        <w:t xml:space="preserve"> </w:t>
      </w:r>
      <w:ins w:id="275" w:author="Brian Locke" w:date="2024-11-04T17:28:00Z" w16du:dateUtc="2024-11-05T00:28:00Z">
        <w:r w:rsidR="00C47670">
          <w:t>Nonetheless, TcCO</w:t>
        </w:r>
        <w:r w:rsidR="00C47670" w:rsidRPr="00C16F9D">
          <w:rPr>
            <w:vertAlign w:val="subscript"/>
            <w:rPrChange w:id="276" w:author="Brian Locke" w:date="2024-11-04T17:29:00Z" w16du:dateUtc="2024-11-05T00:29:00Z">
              <w:rPr/>
            </w:rPrChange>
          </w:rPr>
          <w:t>2</w:t>
        </w:r>
        <w:r w:rsidR="00C47670">
          <w:t xml:space="preserve"> may be a useful tool to more reliably capture the occurrence of hypercapnia among inpatients.</w:t>
        </w:r>
      </w:ins>
    </w:p>
    <w:p w14:paraId="3F3D0206" w14:textId="77777777" w:rsidR="0038609B" w:rsidRDefault="0038609B"/>
    <w:p w14:paraId="2601851D" w14:textId="2E33B910" w:rsidR="0038609B" w:rsidRDefault="00764E6D">
      <w:pPr>
        <w:rPr>
          <w:ins w:id="277" w:author="Dustin Anderson-Bell" w:date="2024-11-03T12:43:00Z" w16du:dateUtc="2024-11-03T19:43:00Z"/>
        </w:rPr>
      </w:pPr>
      <w:del w:id="278" w:author="Dustin Anderson-Bell" w:date="2024-11-03T12:43:00Z" w16du:dateUtc="2024-11-03T19:43:00Z">
        <w:r w:rsidRPr="00764E6D" w:rsidDel="0033409B">
          <w:rPr>
            <w:noProof/>
          </w:rPr>
          <w:drawing>
            <wp:inline distT="0" distB="0" distL="0" distR="0" wp14:anchorId="65865DF9" wp14:editId="114F6FEF">
              <wp:extent cx="5943600" cy="3962400"/>
              <wp:effectExtent l="0" t="0" r="0" b="0"/>
              <wp:docPr id="883483323" name="Picture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883483323" name=""/>
                      <pic:cNvPicPr/>
                    </pic:nvPicPr>
                    <pic:blipFill>
                      <a:blip r:embed="rId8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962400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del>
    </w:p>
    <w:p w14:paraId="38300420" w14:textId="71306CB3" w:rsidR="0033409B" w:rsidRDefault="0033409B">
      <w:ins w:id="279" w:author="Dustin Anderson-Bell" w:date="2024-11-03T12:43:00Z" w16du:dateUtc="2024-11-03T19:43:00Z">
        <w:r w:rsidRPr="0033409B">
          <w:rPr>
            <w:noProof/>
          </w:rPr>
          <w:drawing>
            <wp:inline distT="0" distB="0" distL="0" distR="0" wp14:anchorId="69C6F2D4" wp14:editId="374CB4E0">
              <wp:extent cx="6619164" cy="4412776"/>
              <wp:effectExtent l="0" t="0" r="0" b="0"/>
              <wp:docPr id="1826231937" name="Picture 1" descr="A graph of a normal distribution&#10;&#10;Description automatically generated with medium confidence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1826231937" name="Picture 1" descr="A graph of a normal distribution&#10;&#10;Description automatically generated with medium confidence"/>
                      <pic:cNvPicPr/>
                    </pic:nvPicPr>
                    <pic:blipFill>
                      <a:blip r:embed="rId9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632302" cy="4421535"/>
                      </a:xfrm>
                      <a:prstGeom prst="rect">
                        <a:avLst/>
                      </a:prstGeom>
                    </pic:spPr>
                  </pic:pic>
                </a:graphicData>
              </a:graphic>
            </wp:inline>
          </w:drawing>
        </w:r>
      </w:ins>
    </w:p>
    <w:sectPr w:rsidR="003340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comment w:id="0" w:author="Dustin Anderson-Bell" w:date="2024-11-02T10:45:00Z" w:initials="d">
    <w:p w14:paraId="40BEDD16" w14:textId="77777777" w:rsidR="00DB6DB6" w:rsidRDefault="00DB6DB6" w:rsidP="00DB6DB6">
      <w:r>
        <w:rPr>
          <w:rStyle w:val="CommentReference"/>
        </w:rPr>
        <w:annotationRef/>
      </w:r>
      <w:r>
        <w:rPr>
          <w:color w:val="000000"/>
          <w:sz w:val="20"/>
          <w:szCs w:val="20"/>
        </w:rPr>
        <w:t>Leave out for the purpose of the abstract submission given character limits?</w:t>
      </w:r>
    </w:p>
  </w:comment>
  <w:comment w:id="1" w:author="Brian Locke" w:date="2024-11-04T16:24:00Z" w:initials="BL">
    <w:p w14:paraId="757BCD11" w14:textId="77777777" w:rsidR="00B30BFC" w:rsidRDefault="00B30BFC" w:rsidP="00B30BFC">
      <w:r>
        <w:rPr>
          <w:rStyle w:val="CommentReference"/>
        </w:rPr>
        <w:annotationRef/>
      </w:r>
      <w:r>
        <w:rPr>
          <w:sz w:val="20"/>
          <w:szCs w:val="20"/>
        </w:rPr>
        <w:t xml:space="preserve">yes they usually have a separate place to acknowledge funders. 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commentEx w15:paraId="40BEDD16" w15:done="0"/>
  <w15:commentEx w15:paraId="757BCD11" w15:paraIdParent="40BEDD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cr w16du wp14">
  <w16cex:commentExtensible w16cex:durableId="0A408AA6" w16cex:dateUtc="2024-11-02T16:45:00Z"/>
  <w16cex:commentExtensible w16cex:durableId="674C7B5A" w16cex:dateUtc="2024-11-04T23:24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6cid:commentId w16cid:paraId="40BEDD16" w16cid:durableId="0A408AA6"/>
  <w16cid:commentId w16cid:paraId="757BCD11" w16cid:durableId="674C7B5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15:person w15:author="Brian Locke">
    <w15:presenceInfo w15:providerId="Windows Live" w15:userId="0f5bdfad153c6e22"/>
  </w15:person>
  <w15:person w15:author="Dustin Anderson-Bell">
    <w15:presenceInfo w15:providerId="AD" w15:userId="S::u6049704@umail.utah.edu::d2fc2de5-ff4f-4612-b668-01f5c3d5152d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trackRevision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6959"/>
    <w:rsid w:val="00033176"/>
    <w:rsid w:val="0004662F"/>
    <w:rsid w:val="0006173A"/>
    <w:rsid w:val="00072EF2"/>
    <w:rsid w:val="000B0C00"/>
    <w:rsid w:val="000B4885"/>
    <w:rsid w:val="00175C95"/>
    <w:rsid w:val="0017675E"/>
    <w:rsid w:val="001E558C"/>
    <w:rsid w:val="0020792F"/>
    <w:rsid w:val="002A304F"/>
    <w:rsid w:val="002E7621"/>
    <w:rsid w:val="0031552C"/>
    <w:rsid w:val="0033409B"/>
    <w:rsid w:val="0036278E"/>
    <w:rsid w:val="00383826"/>
    <w:rsid w:val="0038609B"/>
    <w:rsid w:val="003D66F5"/>
    <w:rsid w:val="003F4062"/>
    <w:rsid w:val="003F6658"/>
    <w:rsid w:val="00404AAF"/>
    <w:rsid w:val="004342BB"/>
    <w:rsid w:val="00455CD0"/>
    <w:rsid w:val="004D3949"/>
    <w:rsid w:val="00517769"/>
    <w:rsid w:val="00603F6C"/>
    <w:rsid w:val="00616959"/>
    <w:rsid w:val="00627191"/>
    <w:rsid w:val="00674E97"/>
    <w:rsid w:val="00733291"/>
    <w:rsid w:val="00764E6D"/>
    <w:rsid w:val="007C6803"/>
    <w:rsid w:val="007F566A"/>
    <w:rsid w:val="008902C6"/>
    <w:rsid w:val="008952A2"/>
    <w:rsid w:val="009E1FDD"/>
    <w:rsid w:val="00A6043D"/>
    <w:rsid w:val="00A83C35"/>
    <w:rsid w:val="00A84761"/>
    <w:rsid w:val="00AA7DE6"/>
    <w:rsid w:val="00B30BFC"/>
    <w:rsid w:val="00B62063"/>
    <w:rsid w:val="00B756C4"/>
    <w:rsid w:val="00BA2D5A"/>
    <w:rsid w:val="00BF3303"/>
    <w:rsid w:val="00C16F9D"/>
    <w:rsid w:val="00C200F2"/>
    <w:rsid w:val="00C47670"/>
    <w:rsid w:val="00C5197E"/>
    <w:rsid w:val="00D1168E"/>
    <w:rsid w:val="00D24490"/>
    <w:rsid w:val="00D245BC"/>
    <w:rsid w:val="00DB6DB6"/>
    <w:rsid w:val="00DE0CE4"/>
    <w:rsid w:val="00E30EC7"/>
    <w:rsid w:val="00E415BD"/>
    <w:rsid w:val="00E6186A"/>
    <w:rsid w:val="00EB1936"/>
    <w:rsid w:val="00EF79B3"/>
    <w:rsid w:val="00F0137E"/>
    <w:rsid w:val="00F0394B"/>
    <w:rsid w:val="00F61CD1"/>
    <w:rsid w:val="00F701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7AA12C1"/>
  <w15:chartTrackingRefBased/>
  <w15:docId w15:val="{D1DB3FD2-EF27-CB41-BF72-452CC6D240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69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69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695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69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695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6959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6959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6959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6959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69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69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69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69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69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69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69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69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9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69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69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6959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69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6959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69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69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69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69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69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6959"/>
    <w:rPr>
      <w:b/>
      <w:bCs/>
      <w:smallCaps/>
      <w:color w:val="0F4761" w:themeColor="accent1" w:themeShade="BF"/>
      <w:spacing w:val="5"/>
    </w:rPr>
  </w:style>
  <w:style w:type="character" w:styleId="CommentReference">
    <w:name w:val="annotation reference"/>
    <w:basedOn w:val="DefaultParagraphFont"/>
    <w:uiPriority w:val="99"/>
    <w:semiHidden/>
    <w:unhideWhenUsed/>
    <w:rsid w:val="00F70102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7010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70102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7010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70102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8609B"/>
    <w:rPr>
      <w:color w:val="666666"/>
    </w:rPr>
  </w:style>
  <w:style w:type="paragraph" w:styleId="Revision">
    <w:name w:val="Revision"/>
    <w:hidden/>
    <w:uiPriority w:val="99"/>
    <w:semiHidden/>
    <w:rsid w:val="00DB6D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webSettings" Target="webSettings.xml"/><Relationship Id="rId7" Type="http://schemas.microsoft.com/office/2018/08/relationships/commentsExtensible" Target="commentsExtensible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11" Type="http://schemas.microsoft.com/office/2011/relationships/people" Target="people.xml"/><Relationship Id="rId5" Type="http://schemas.microsoft.com/office/2011/relationships/commentsExtended" Target="commentsExtended.xml"/><Relationship Id="rId10" Type="http://schemas.openxmlformats.org/officeDocument/2006/relationships/fontTable" Target="fontTable.xml"/><Relationship Id="rId4" Type="http://schemas.openxmlformats.org/officeDocument/2006/relationships/comments" Target="comment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709</Words>
  <Characters>4047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Locke</dc:creator>
  <cp:keywords/>
  <dc:description/>
  <cp:lastModifiedBy>Brian Locke</cp:lastModifiedBy>
  <cp:revision>4</cp:revision>
  <dcterms:created xsi:type="dcterms:W3CDTF">2024-11-04T23:23:00Z</dcterms:created>
  <dcterms:modified xsi:type="dcterms:W3CDTF">2024-11-05T00:31:00Z</dcterms:modified>
</cp:coreProperties>
</file>